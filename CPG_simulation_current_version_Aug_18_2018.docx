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ight="485"/>
        <w:jc w:val="both"/>
        <w:rPr>
          <w:rFonts w:ascii="Times New Roman" w:hAnsi="Times New Roman" w:cs="Times New Roman"/>
          <w:sz w:val="24"/>
          <w:szCs w:val="24"/>
        </w:rPr>
      </w:pPr>
    </w:p>
    <w:p>
      <w:pPr>
        <w:pStyle w:val="6"/>
        <w:ind w:left="0" w:right="485"/>
        <w:jc w:val="both"/>
        <w:rPr>
          <w:rFonts w:ascii="Times New Roman" w:hAnsi="Times New Roman" w:cs="Times New Roman"/>
          <w:sz w:val="24"/>
          <w:szCs w:val="24"/>
        </w:rPr>
      </w:pPr>
    </w:p>
    <w:p>
      <w:pPr>
        <w:pStyle w:val="6"/>
        <w:spacing w:before="10"/>
        <w:ind w:left="0" w:right="485"/>
        <w:jc w:val="both"/>
        <w:rPr>
          <w:rFonts w:ascii="Times New Roman" w:hAnsi="Times New Roman" w:cs="Times New Roman"/>
          <w:sz w:val="24"/>
          <w:szCs w:val="24"/>
        </w:rPr>
      </w:pPr>
    </w:p>
    <w:p>
      <w:pPr>
        <w:pStyle w:val="14"/>
        <w:spacing w:before="110"/>
        <w:ind w:left="1426" w:right="485"/>
        <w:jc w:val="both"/>
        <w:rPr>
          <w:rFonts w:ascii="Times New Roman" w:hAnsi="Times New Roman" w:eastAsia="Times New Roman" w:cs="Times New Roman"/>
          <w:sz w:val="24"/>
          <w:szCs w:val="24"/>
        </w:rPr>
      </w:pPr>
      <w:ins w:id="0" w:author="Igor A Lavrov" w:date="2018-08-18T10:54:00Z">
        <w:r>
          <w:rPr>
            <w:rFonts w:ascii="Times New Roman" w:hAnsi="Times New Roman" w:cs="Times New Roman"/>
            <w:sz w:val="24"/>
            <w:szCs w:val="24"/>
          </w:rPr>
          <w:t xml:space="preserve">Title: </w:t>
        </w:r>
      </w:ins>
      <w:r>
        <w:rPr>
          <w:rFonts w:ascii="Times New Roman" w:hAnsi="Times New Roman" w:cs="Times New Roman"/>
          <w:sz w:val="24"/>
          <w:szCs w:val="24"/>
        </w:rPr>
        <w:t>CPG simulation</w:t>
      </w:r>
      <w:ins w:id="1" w:author="Igor A Lavrov" w:date="2018-08-18T11:52:00Z">
        <w:r>
          <w:rPr>
            <w:rFonts w:ascii="Times New Roman" w:hAnsi="Times New Roman" w:cs="Times New Roman"/>
            <w:sz w:val="24"/>
            <w:szCs w:val="24"/>
          </w:rPr>
          <w:t xml:space="preserve"> ..</w:t>
        </w:r>
      </w:ins>
      <w:ins w:id="2" w:author="Igor A Lavrov" w:date="2018-08-18T11:04:00Z">
        <w:r>
          <w:rPr>
            <w:rFonts w:ascii="Times New Roman" w:hAnsi="Times New Roman" w:cs="Times New Roman"/>
            <w:sz w:val="24"/>
            <w:szCs w:val="24"/>
          </w:rPr>
          <w:t xml:space="preserve"> [will add</w:t>
        </w:r>
      </w:ins>
      <w:ins w:id="3" w:author="Igor A Lavrov" w:date="2018-08-18T11:52:00Z">
        <w:r>
          <w:rPr>
            <w:rFonts w:ascii="Times New Roman" w:hAnsi="Times New Roman" w:cs="Times New Roman"/>
            <w:sz w:val="24"/>
            <w:szCs w:val="24"/>
          </w:rPr>
          <w:t xml:space="preserve"> later</w:t>
        </w:r>
      </w:ins>
      <w:ins w:id="4" w:author="Igor A Lavrov" w:date="2018-08-18T11:04:00Z">
        <w:r>
          <w:rPr>
            <w:rFonts w:ascii="Times New Roman" w:hAnsi="Times New Roman" w:cs="Times New Roman"/>
            <w:sz w:val="24"/>
            <w:szCs w:val="24"/>
          </w:rPr>
          <w:t>]</w:t>
        </w:r>
      </w:ins>
    </w:p>
    <w:p>
      <w:pPr>
        <w:pStyle w:val="14"/>
        <w:spacing w:before="280" w:line="405" w:lineRule="auto"/>
        <w:ind w:left="712" w:right="485"/>
        <w:jc w:val="both"/>
        <w:rPr>
          <w:ins w:id="5" w:author="Igor A Lavrov" w:date="2018-08-18T10:51:00Z"/>
          <w:rFonts w:ascii="Times New Roman" w:hAnsi="Times New Roman" w:cs="Times New Roman"/>
          <w:sz w:val="24"/>
          <w:szCs w:val="24"/>
          <w:lang w:val="it-IT"/>
        </w:rPr>
      </w:pPr>
      <w:r>
        <w:rPr>
          <w:rFonts w:ascii="Times New Roman" w:hAnsi="Times New Roman" w:cs="Times New Roman"/>
          <w:sz w:val="24"/>
          <w:szCs w:val="24"/>
          <w:lang w:val="it-IT"/>
        </w:rPr>
        <w:t>Max Talanov</w:t>
      </w:r>
      <w:ins w:id="6" w:author="Igor A Lavrov" w:date="2018-08-18T10:52:00Z">
        <w:r>
          <w:rPr>
            <w:rFonts w:ascii="Times New Roman" w:hAnsi="Times New Roman" w:cs="Times New Roman"/>
            <w:bCs/>
            <w:sz w:val="24"/>
            <w:szCs w:val="24"/>
            <w:vertAlign w:val="superscript"/>
          </w:rPr>
          <w:t>1</w:t>
        </w:r>
      </w:ins>
      <w:r>
        <w:rPr>
          <w:rFonts w:ascii="Times New Roman" w:hAnsi="Times New Roman" w:cs="Times New Roman"/>
          <w:sz w:val="24"/>
          <w:szCs w:val="24"/>
          <w:lang w:val="it-IT"/>
        </w:rPr>
        <w:t>, Alina Suleimanova</w:t>
      </w:r>
      <w:ins w:id="7" w:author="Igor A Lavrov" w:date="2018-08-18T10:52:00Z">
        <w:r>
          <w:rPr>
            <w:rFonts w:ascii="Times New Roman" w:hAnsi="Times New Roman" w:cs="Times New Roman"/>
            <w:bCs/>
            <w:sz w:val="24"/>
            <w:szCs w:val="24"/>
            <w:vertAlign w:val="superscript"/>
          </w:rPr>
          <w:t>1</w:t>
        </w:r>
      </w:ins>
      <w:r>
        <w:rPr>
          <w:rFonts w:ascii="Times New Roman" w:hAnsi="Times New Roman" w:cs="Times New Roman"/>
          <w:sz w:val="24"/>
          <w:szCs w:val="24"/>
          <w:lang w:val="it-IT"/>
        </w:rPr>
        <w:t>,</w:t>
      </w:r>
      <w:ins w:id="8" w:author="Igor A Lavrov" w:date="2018-08-18T10:46:00Z">
        <w:r>
          <w:rPr>
            <w:rFonts w:ascii="Times New Roman" w:hAnsi="Times New Roman" w:cs="Times New Roman"/>
            <w:sz w:val="24"/>
            <w:szCs w:val="24"/>
            <w:lang w:val="it-IT"/>
          </w:rPr>
          <w:t xml:space="preserve"> Constantine Menshenin</w:t>
        </w:r>
      </w:ins>
      <w:ins w:id="9" w:author="Igor A Lavrov" w:date="2018-08-18T10:52:00Z">
        <w:r>
          <w:rPr>
            <w:rFonts w:ascii="Times New Roman" w:hAnsi="Times New Roman" w:cs="Times New Roman"/>
            <w:bCs/>
            <w:sz w:val="24"/>
            <w:szCs w:val="24"/>
            <w:vertAlign w:val="superscript"/>
          </w:rPr>
          <w:t>1</w:t>
        </w:r>
      </w:ins>
      <w:ins w:id="10" w:author="Igor A Lavrov" w:date="2018-08-18T10:46:00Z">
        <w:r>
          <w:rPr>
            <w:rFonts w:ascii="Times New Roman" w:hAnsi="Times New Roman" w:cs="Times New Roman"/>
            <w:sz w:val="24"/>
            <w:szCs w:val="24"/>
            <w:lang w:val="it-IT"/>
          </w:rPr>
          <w:t xml:space="preserve">, </w:t>
        </w:r>
      </w:ins>
      <w:ins w:id="11" w:author="Igor A Lavrov" w:date="2018-08-18T10:47:00Z">
        <w:commentRangeStart w:id="0"/>
        <w:r>
          <w:rPr>
            <w:rFonts w:ascii="Times New Roman" w:hAnsi="Times New Roman" w:cs="Times New Roman"/>
            <w:sz w:val="24"/>
            <w:szCs w:val="24"/>
          </w:rPr>
          <w:t>Carlos A. Cuellar</w:t>
        </w:r>
      </w:ins>
      <w:ins w:id="12" w:author="Igor A Lavrov" w:date="2018-08-18T10:52:00Z">
        <w:r>
          <w:rPr>
            <w:rFonts w:ascii="Times New Roman" w:hAnsi="Times New Roman" w:cs="Times New Roman"/>
            <w:sz w:val="24"/>
            <w:szCs w:val="24"/>
            <w:vertAlign w:val="superscript"/>
          </w:rPr>
          <w:t>4</w:t>
        </w:r>
      </w:ins>
      <w:ins w:id="13" w:author="Igor A Lavrov" w:date="2018-08-18T10:47:00Z">
        <w:r>
          <w:rPr>
            <w:rFonts w:ascii="Times New Roman" w:hAnsi="Times New Roman" w:cs="Times New Roman"/>
            <w:sz w:val="24"/>
            <w:szCs w:val="24"/>
          </w:rPr>
          <w:t>, Riazul Islam</w:t>
        </w:r>
      </w:ins>
      <w:ins w:id="14" w:author="Igor A Lavrov" w:date="2018-08-18T10:52:00Z">
        <w:r>
          <w:rPr>
            <w:rFonts w:ascii="Times New Roman" w:hAnsi="Times New Roman" w:cs="Times New Roman"/>
            <w:sz w:val="24"/>
            <w:szCs w:val="24"/>
            <w:vertAlign w:val="superscript"/>
          </w:rPr>
          <w:t>4</w:t>
        </w:r>
      </w:ins>
      <w:ins w:id="15" w:author="Igor A Lavrov" w:date="2018-08-18T10:48:00Z">
        <w:r>
          <w:rPr>
            <w:rFonts w:ascii="Times New Roman" w:hAnsi="Times New Roman" w:cs="Times New Roman"/>
            <w:sz w:val="24"/>
            <w:szCs w:val="24"/>
          </w:rPr>
          <w:t>,</w:t>
        </w:r>
      </w:ins>
      <w:ins w:id="16" w:author="Igor A Lavrov" w:date="2018-08-18T10:48:00Z">
        <w:commentRangeEnd w:id="0"/>
        <w:r>
          <w:rPr>
            <w:rStyle w:val="10"/>
            <w:rFonts w:ascii="Times New Roman" w:hAnsi="Times New Roman" w:cs="Times New Roman"/>
            <w:color w:val="auto"/>
            <w:sz w:val="24"/>
            <w:szCs w:val="24"/>
          </w:rPr>
          <w:commentReference w:id="0"/>
        </w:r>
      </w:ins>
      <w:r>
        <w:rPr>
          <w:rFonts w:ascii="Times New Roman" w:hAnsi="Times New Roman" w:cs="Times New Roman"/>
          <w:sz w:val="24"/>
          <w:szCs w:val="24"/>
        </w:rPr>
        <w:t xml:space="preserve"> </w:t>
      </w:r>
      <w:r>
        <w:rPr>
          <w:rFonts w:ascii="Times New Roman" w:hAnsi="Times New Roman" w:cs="Times New Roman"/>
          <w:sz w:val="24"/>
          <w:szCs w:val="24"/>
          <w:lang w:val="it-IT"/>
        </w:rPr>
        <w:t>Igor Lavrov</w:t>
      </w:r>
      <w:ins w:id="17" w:author="Igor A Lavrov" w:date="2018-08-18T10:52:00Z">
        <w:r>
          <w:rPr>
            <w:rFonts w:ascii="Times New Roman" w:hAnsi="Times New Roman" w:cs="Times New Roman"/>
            <w:bCs/>
            <w:sz w:val="24"/>
            <w:szCs w:val="24"/>
            <w:vertAlign w:val="superscript"/>
          </w:rPr>
          <w:t>1,</w:t>
        </w:r>
      </w:ins>
      <w:ins w:id="18" w:author="Igor A Lavrov" w:date="2018-08-18T10:52:00Z">
        <w:r>
          <w:rPr>
            <w:rFonts w:ascii="Times New Roman" w:hAnsi="Times New Roman" w:cs="Times New Roman"/>
            <w:sz w:val="24"/>
            <w:szCs w:val="24"/>
            <w:vertAlign w:val="superscript"/>
          </w:rPr>
          <w:t xml:space="preserve"> 4, 5,</w:t>
        </w:r>
      </w:ins>
      <w:ins w:id="19" w:author="Igor A Lavrov" w:date="2018-08-18T10:53:00Z">
        <w:r>
          <w:rPr>
            <w:rFonts w:ascii="Times New Roman" w:hAnsi="Times New Roman" w:cs="Times New Roman"/>
            <w:sz w:val="24"/>
            <w:szCs w:val="24"/>
            <w:vertAlign w:val="superscript"/>
          </w:rPr>
          <w:t xml:space="preserve"> 6*</w:t>
        </w:r>
      </w:ins>
      <w:r>
        <w:rPr>
          <w:rFonts w:ascii="Times New Roman" w:hAnsi="Times New Roman" w:cs="Times New Roman"/>
          <w:sz w:val="24"/>
          <w:szCs w:val="24"/>
          <w:lang w:val="it-IT"/>
        </w:rPr>
        <w:t>.</w:t>
      </w:r>
    </w:p>
    <w:p>
      <w:pPr>
        <w:pStyle w:val="14"/>
        <w:spacing w:before="280" w:line="405" w:lineRule="auto"/>
        <w:ind w:left="0" w:right="485"/>
        <w:jc w:val="both"/>
        <w:rPr>
          <w:ins w:id="20" w:author="Igor A Lavrov" w:date="2018-08-18T10:51:00Z"/>
          <w:rFonts w:ascii="Times New Roman" w:hAnsi="Times New Roman" w:cs="Times New Roman"/>
          <w:sz w:val="24"/>
          <w:szCs w:val="24"/>
          <w:lang w:val="it-IT"/>
        </w:rPr>
      </w:pPr>
      <w:ins w:id="21" w:author="Igor A Lavrov" w:date="2018-08-18T10:51:00Z">
        <w:r>
          <w:rPr>
            <w:rFonts w:ascii="Times New Roman" w:hAnsi="Times New Roman" w:cs="Times New Roman"/>
            <w:sz w:val="24"/>
            <w:szCs w:val="24"/>
            <w:lang w:val="it-IT"/>
          </w:rPr>
          <w:t>Affiliations</w:t>
        </w:r>
      </w:ins>
    </w:p>
    <w:p>
      <w:pPr>
        <w:spacing w:line="276" w:lineRule="auto"/>
        <w:jc w:val="both"/>
        <w:rPr>
          <w:ins w:id="22" w:author="Igor A Lavrov" w:date="2018-08-18T10:51:00Z"/>
        </w:rPr>
      </w:pPr>
      <w:ins w:id="23" w:author="Igor A Lavrov" w:date="2018-08-18T10:51:00Z">
        <w:r>
          <w:rPr>
            <w:bCs/>
            <w:vertAlign w:val="superscript"/>
          </w:rPr>
          <w:t>1</w:t>
        </w:r>
      </w:ins>
      <w:ins w:id="24" w:author="Igor A Lavrov" w:date="2018-08-18T10:51:00Z">
        <w:r>
          <w:rPr/>
          <w:t>Kazan (Volga Region) Federal University, Kazan, Russia</w:t>
        </w:r>
      </w:ins>
    </w:p>
    <w:p>
      <w:pPr>
        <w:autoSpaceDE w:val="0"/>
        <w:autoSpaceDN w:val="0"/>
        <w:adjustRightInd w:val="0"/>
        <w:spacing w:line="276" w:lineRule="auto"/>
        <w:jc w:val="both"/>
        <w:rPr>
          <w:ins w:id="25" w:author="Igor A Lavrov" w:date="2018-08-18T10:51:00Z"/>
          <w:lang w:bidi="hi-IN"/>
        </w:rPr>
      </w:pPr>
      <w:ins w:id="26" w:author="Igor A Lavrov" w:date="2018-08-18T10:51:00Z">
        <w:r>
          <w:rPr>
            <w:vertAlign w:val="superscript"/>
          </w:rPr>
          <w:t>4</w:t>
        </w:r>
      </w:ins>
      <w:ins w:id="27" w:author="Igor A Lavrov" w:date="2018-08-18T10:51:00Z">
        <w:r>
          <w:rPr>
            <w:lang w:bidi="hi-IN"/>
          </w:rPr>
          <w:t>Department of Neurologic Surgery, Mayo Clinic, Rochester, MN, USA</w:t>
        </w:r>
      </w:ins>
    </w:p>
    <w:p>
      <w:pPr>
        <w:widowControl w:val="0"/>
        <w:autoSpaceDE w:val="0"/>
        <w:autoSpaceDN w:val="0"/>
        <w:adjustRightInd w:val="0"/>
        <w:spacing w:line="276" w:lineRule="auto"/>
        <w:jc w:val="both"/>
        <w:rPr>
          <w:ins w:id="28" w:author="Igor A Lavrov" w:date="2018-08-18T10:51:00Z"/>
        </w:rPr>
      </w:pPr>
      <w:ins w:id="29" w:author="Igor A Lavrov" w:date="2018-08-18T10:51:00Z">
        <w:r>
          <w:rPr>
            <w:vertAlign w:val="superscript"/>
          </w:rPr>
          <w:t>5</w:t>
        </w:r>
      </w:ins>
      <w:ins w:id="30" w:author="Igor A Lavrov" w:date="2018-08-18T10:51:00Z">
        <w:r>
          <w:rPr/>
          <w:t>Department of Physiology and Biomedical Engineering, Mayo Clinic, Rochester, MN, USA</w:t>
        </w:r>
      </w:ins>
    </w:p>
    <w:p>
      <w:pPr>
        <w:autoSpaceDE w:val="0"/>
        <w:autoSpaceDN w:val="0"/>
        <w:adjustRightInd w:val="0"/>
        <w:spacing w:line="276" w:lineRule="auto"/>
        <w:jc w:val="both"/>
        <w:rPr>
          <w:ins w:id="31" w:author="Igor A Lavrov" w:date="2018-08-18T10:51:00Z"/>
          <w:lang w:bidi="hi-IN"/>
        </w:rPr>
      </w:pPr>
      <w:ins w:id="32" w:author="Igor A Lavrov" w:date="2018-08-18T10:51:00Z">
        <w:r>
          <w:rPr>
            <w:vertAlign w:val="superscript"/>
          </w:rPr>
          <w:t>6</w:t>
        </w:r>
      </w:ins>
      <w:ins w:id="33" w:author="Igor A Lavrov" w:date="2018-08-18T10:51:00Z">
        <w:r>
          <w:rPr>
            <w:lang w:bidi="hi-IN"/>
          </w:rPr>
          <w:t>Department of Neurology, Mayo Clinic, Rochester, MN, USA</w:t>
        </w:r>
      </w:ins>
    </w:p>
    <w:p>
      <w:pPr>
        <w:spacing w:line="276" w:lineRule="auto"/>
        <w:jc w:val="both"/>
        <w:rPr>
          <w:ins w:id="34" w:author="Igor A Lavrov" w:date="2018-08-18T10:51:00Z"/>
          <w:lang w:bidi="hi-IN"/>
        </w:rPr>
      </w:pPr>
      <w:ins w:id="35" w:author="Igor A Lavrov" w:date="2018-08-18T10:51:00Z">
        <w:r>
          <w:rPr>
            <w:vertAlign w:val="superscript"/>
          </w:rPr>
          <w:t>*</w:t>
        </w:r>
      </w:ins>
      <w:ins w:id="36" w:author="Igor A Lavrov" w:date="2018-08-18T10:51:00Z">
        <w:r>
          <w:rPr>
            <w:lang w:bidi="hi-IN"/>
          </w:rPr>
          <w:t>Corresponding author</w:t>
        </w:r>
      </w:ins>
    </w:p>
    <w:p>
      <w:pPr>
        <w:spacing w:line="276" w:lineRule="auto"/>
        <w:jc w:val="both"/>
        <w:rPr>
          <w:ins w:id="37" w:author="Igor A Lavrov" w:date="2018-08-18T10:51:00Z"/>
          <w:lang w:bidi="hi-IN"/>
        </w:rPr>
      </w:pPr>
    </w:p>
    <w:p>
      <w:pPr>
        <w:spacing w:line="276" w:lineRule="auto"/>
        <w:jc w:val="both"/>
        <w:rPr>
          <w:ins w:id="38" w:author="Igor A Lavrov" w:date="2018-08-18T10:51:00Z"/>
          <w:b/>
          <w:bCs/>
        </w:rPr>
      </w:pPr>
      <w:ins w:id="39" w:author="Igor A Lavrov" w:date="2018-08-18T10:51:00Z">
        <w:r>
          <w:rPr>
            <w:b/>
          </w:rPr>
          <w:t xml:space="preserve">Running title: </w:t>
        </w:r>
      </w:ins>
    </w:p>
    <w:p>
      <w:pPr>
        <w:spacing w:line="276" w:lineRule="auto"/>
        <w:jc w:val="both"/>
        <w:rPr>
          <w:ins w:id="40" w:author="Igor A Lavrov" w:date="2018-08-18T10:51:00Z"/>
          <w:b/>
          <w:bCs/>
        </w:rPr>
      </w:pPr>
    </w:p>
    <w:p>
      <w:pPr>
        <w:pStyle w:val="14"/>
        <w:spacing w:before="280" w:line="405" w:lineRule="auto"/>
        <w:ind w:right="485"/>
        <w:jc w:val="both"/>
        <w:rPr>
          <w:rFonts w:ascii="Times New Roman" w:hAnsi="Times New Roman" w:eastAsia="Times New Roman" w:cs="Times New Roman"/>
          <w:sz w:val="28"/>
          <w:szCs w:val="28"/>
        </w:rPr>
      </w:pPr>
      <w:ins w:id="41" w:author="Igor A Lavrov" w:date="2018-08-18T10:51:00Z">
        <w:r>
          <w:rPr>
            <w:rFonts w:ascii="Times New Roman" w:hAnsi="Times New Roman" w:cs="Times New Roman"/>
            <w:b/>
            <w:bCs/>
          </w:rPr>
          <w:t>Key words</w:t>
        </w:r>
      </w:ins>
      <w:ins w:id="42" w:author="Igor A Lavrov" w:date="2018-08-18T10:51:00Z">
        <w:r>
          <w:rPr>
            <w:rFonts w:ascii="Times New Roman" w:hAnsi="Times New Roman" w:cs="Times New Roman"/>
          </w:rPr>
          <w:t xml:space="preserve">: </w:t>
        </w:r>
      </w:ins>
      <w:ins w:id="43" w:author="Igor A Lavrov" w:date="2018-08-18T10:53:00Z">
        <w:r>
          <w:rPr/>
          <w:t>CPG</w:t>
        </w:r>
      </w:ins>
      <w:ins w:id="44" w:author="Igor A Lavrov" w:date="2018-08-18T10:51:00Z">
        <w:r>
          <w:rPr>
            <w:rFonts w:ascii="Times New Roman" w:hAnsi="Times New Roman" w:cs="Times New Roman"/>
          </w:rPr>
          <w:t xml:space="preserve">; </w:t>
        </w:r>
      </w:ins>
      <w:ins w:id="45" w:author="Igor A Lavrov" w:date="2018-08-18T10:53:00Z">
        <w:r>
          <w:rPr/>
          <w:t>computational simulation</w:t>
        </w:r>
      </w:ins>
      <w:ins w:id="46" w:author="Igor A Lavrov" w:date="2018-08-18T10:51:00Z">
        <w:r>
          <w:rPr>
            <w:rFonts w:ascii="Times New Roman" w:hAnsi="Times New Roman" w:cs="Times New Roman"/>
          </w:rPr>
          <w:t>; spinal cord injury; spinal cord stimulation; spinal cord motor-evoked responses.</w:t>
        </w:r>
      </w:ins>
    </w:p>
    <w:p>
      <w:pPr>
        <w:pStyle w:val="15"/>
        <w:tabs>
          <w:tab w:val="left" w:pos="575"/>
        </w:tabs>
        <w:ind w:right="485"/>
        <w:jc w:val="both"/>
        <w:rPr>
          <w:sz w:val="28"/>
          <w:szCs w:val="28"/>
        </w:rPr>
      </w:pPr>
      <w:bookmarkStart w:id="0" w:name="Introduction"/>
      <w:bookmarkEnd w:id="0"/>
      <w:r>
        <w:rPr>
          <w:sz w:val="28"/>
          <w:szCs w:val="28"/>
        </w:rPr>
        <w:t>I</w:t>
      </w:r>
      <w:r>
        <w:rPr>
          <w:sz w:val="28"/>
          <w:szCs w:val="28"/>
          <w:lang w:val="fr-FR"/>
        </w:rPr>
        <w:t>ntroduction</w:t>
      </w:r>
    </w:p>
    <w:p>
      <w:pPr>
        <w:pStyle w:val="6"/>
        <w:tabs>
          <w:tab w:val="left" w:pos="9172"/>
        </w:tabs>
        <w:spacing w:before="192" w:line="252" w:lineRule="auto"/>
        <w:ind w:right="485"/>
        <w:jc w:val="both"/>
        <w:rPr>
          <w:rFonts w:ascii="Times New Roman" w:hAnsi="Times New Roman" w:cs="Times New Roman"/>
          <w:sz w:val="24"/>
          <w:szCs w:val="24"/>
        </w:rPr>
      </w:pPr>
      <w:r>
        <w:rPr>
          <w:rFonts w:ascii="Times New Roman" w:hAnsi="Times New Roman" w:cs="Times New Roman"/>
          <w:sz w:val="24"/>
          <w:szCs w:val="24"/>
        </w:rPr>
        <w:t>The modeling of biological neural circuits is an important direction in developing of bio-plausible artificial neural network [</w:t>
      </w:r>
      <w:r>
        <w:rPr>
          <w:rStyle w:val="17"/>
          <w:rFonts w:ascii="Times New Roman" w:hAnsi="Times New Roman" w:cs="Times New Roman"/>
          <w:sz w:val="24"/>
          <w:szCs w:val="24"/>
        </w:rPr>
        <w:fldChar w:fldCharType="begin"/>
      </w:r>
      <w:r>
        <w:rPr>
          <w:rStyle w:val="17"/>
          <w:rFonts w:ascii="Times New Roman" w:hAnsi="Times New Roman" w:cs="Times New Roman"/>
          <w:sz w:val="24"/>
          <w:szCs w:val="24"/>
        </w:rPr>
        <w:instrText xml:space="preserve"> HYPERLINK \l "bookmark3" </w:instrText>
      </w:r>
      <w:r>
        <w:rPr>
          <w:rStyle w:val="17"/>
          <w:rFonts w:ascii="Times New Roman" w:hAnsi="Times New Roman" w:cs="Times New Roman"/>
          <w:sz w:val="24"/>
          <w:szCs w:val="24"/>
        </w:rPr>
        <w:fldChar w:fldCharType="separate"/>
      </w:r>
      <w:r>
        <w:rPr>
          <w:rStyle w:val="17"/>
          <w:rFonts w:ascii="Times New Roman" w:hAnsi="Times New Roman" w:cs="Times New Roman"/>
          <w:sz w:val="24"/>
          <w:szCs w:val="24"/>
        </w:rPr>
        <w:t xml:space="preserve">Bekka </w:t>
      </w:r>
      <w:r>
        <w:rPr>
          <w:rStyle w:val="16"/>
          <w:rFonts w:ascii="Times New Roman" w:hAnsi="Times New Roman" w:cs="Times New Roman"/>
          <w:color w:val="0000FF"/>
          <w:sz w:val="24"/>
          <w:szCs w:val="24"/>
          <w:u w:color="0000FF"/>
        </w:rPr>
        <w:t>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via neuro-simulations. </w:t>
      </w:r>
      <w:r>
        <w:rPr>
          <w:rStyle w:val="16"/>
          <w:rFonts w:ascii="Times New Roman" w:hAnsi="Times New Roman" w:cs="Times New Roman"/>
          <w:sz w:val="24"/>
          <w:szCs w:val="24"/>
          <w:u w:color="FF7F00"/>
        </w:rPr>
        <w:t>At the same time, the com</w:t>
      </w:r>
      <w:r>
        <w:rPr>
          <w:rFonts w:ascii="Times New Roman" w:hAnsi="Times New Roman" w:cs="Times New Roman"/>
          <w:sz w:val="24"/>
          <w:szCs w:val="24"/>
        </w:rPr>
        <w:t xml:space="preserve">puter </w:t>
      </w:r>
      <w:ins w:id="47" w:author="Igor A Lavrov" w:date="2018-08-18T10:57:00Z">
        <w:r>
          <w:rPr>
            <w:rFonts w:ascii="Times New Roman" w:hAnsi="Times New Roman" w:cs="Times New Roman"/>
            <w:sz w:val="24"/>
            <w:szCs w:val="24"/>
          </w:rPr>
          <w:t>simulations of neuronal circuits require</w:t>
        </w:r>
      </w:ins>
      <w:r>
        <w:rPr>
          <w:rFonts w:ascii="Times New Roman" w:hAnsi="Times New Roman" w:cs="Times New Roman"/>
          <w:sz w:val="24"/>
          <w:szCs w:val="24"/>
        </w:rPr>
        <w:t xml:space="preserve"> information regarding physiological and anatomical organization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nervous</w:t>
      </w:r>
      <w:r>
        <w:rPr>
          <w:rStyle w:val="16"/>
          <w:rFonts w:ascii="Times New Roman" w:hAnsi="Times New Roman" w:cs="Times New Roman"/>
          <w:sz w:val="24"/>
          <w:szCs w:val="24"/>
        </w:rPr>
        <w:t xml:space="preserve"> </w:t>
      </w:r>
      <w:r>
        <w:rPr>
          <w:rFonts w:ascii="Times New Roman" w:hAnsi="Times New Roman" w:cs="Times New Roman"/>
          <w:sz w:val="24"/>
          <w:szCs w:val="24"/>
        </w:rPr>
        <w:t>system,</w:t>
      </w:r>
      <w:r>
        <w:rPr>
          <w:rStyle w:val="16"/>
          <w:rFonts w:ascii="Times New Roman" w:hAnsi="Times New Roman" w:cs="Times New Roman"/>
          <w:sz w:val="24"/>
          <w:szCs w:val="24"/>
        </w:rPr>
        <w:t xml:space="preserve"> </w:t>
      </w:r>
      <w:r>
        <w:rPr>
          <w:rFonts w:ascii="Times New Roman" w:hAnsi="Times New Roman" w:cs="Times New Roman"/>
          <w:sz w:val="24"/>
          <w:szCs w:val="24"/>
        </w:rPr>
        <w:t>which</w:t>
      </w:r>
      <w:r>
        <w:rPr>
          <w:rStyle w:val="16"/>
          <w:rFonts w:ascii="Times New Roman" w:hAnsi="Times New Roman" w:cs="Times New Roman"/>
          <w:sz w:val="24"/>
          <w:szCs w:val="24"/>
        </w:rPr>
        <w:t xml:space="preserve"> </w:t>
      </w:r>
      <w:r>
        <w:rPr>
          <w:rFonts w:ascii="Times New Roman" w:hAnsi="Times New Roman" w:cs="Times New Roman"/>
          <w:sz w:val="24"/>
          <w:szCs w:val="24"/>
        </w:rPr>
        <w:t>is</w:t>
      </w:r>
      <w:r>
        <w:rPr>
          <w:rStyle w:val="16"/>
          <w:rFonts w:ascii="Times New Roman" w:hAnsi="Times New Roman" w:cs="Times New Roman"/>
          <w:sz w:val="24"/>
          <w:szCs w:val="24"/>
        </w:rPr>
        <w:t xml:space="preserve"> </w:t>
      </w:r>
      <w:r>
        <w:rPr>
          <w:rFonts w:ascii="Times New Roman" w:hAnsi="Times New Roman" w:cs="Times New Roman"/>
          <w:sz w:val="24"/>
          <w:szCs w:val="24"/>
        </w:rPr>
        <w:t>not</w:t>
      </w:r>
      <w:r>
        <w:rPr>
          <w:rStyle w:val="16"/>
          <w:rFonts w:ascii="Times New Roman" w:hAnsi="Times New Roman" w:cs="Times New Roman"/>
          <w:sz w:val="24"/>
          <w:szCs w:val="24"/>
        </w:rPr>
        <w:t xml:space="preserve"> </w:t>
      </w:r>
      <w:r>
        <w:rPr>
          <w:rFonts w:ascii="Times New Roman" w:hAnsi="Times New Roman" w:cs="Times New Roman"/>
          <w:sz w:val="24"/>
          <w:szCs w:val="24"/>
        </w:rPr>
        <w:t>accessible</w:t>
      </w:r>
      <w:r>
        <w:rPr>
          <w:rStyle w:val="16"/>
          <w:rFonts w:ascii="Times New Roman" w:hAnsi="Times New Roman" w:cs="Times New Roman"/>
          <w:sz w:val="24"/>
          <w:szCs w:val="24"/>
        </w:rPr>
        <w:t xml:space="preserve"> by </w:t>
      </w:r>
      <w:r>
        <w:rPr>
          <w:rFonts w:ascii="Times New Roman" w:hAnsi="Times New Roman" w:cs="Times New Roman"/>
          <w:sz w:val="24"/>
          <w:szCs w:val="24"/>
        </w:rPr>
        <w:t>direct</w:t>
      </w:r>
      <w:r>
        <w:rPr>
          <w:rStyle w:val="16"/>
          <w:rFonts w:ascii="Times New Roman" w:hAnsi="Times New Roman" w:cs="Times New Roman"/>
          <w:sz w:val="24"/>
          <w:szCs w:val="24"/>
        </w:rPr>
        <w:t xml:space="preserve"> </w:t>
      </w:r>
      <w:r>
        <w:rPr>
          <w:rFonts w:ascii="Times New Roman" w:hAnsi="Times New Roman" w:cs="Times New Roman"/>
          <w:sz w:val="24"/>
          <w:szCs w:val="24"/>
        </w:rPr>
        <w:t>neurobiological</w:t>
      </w:r>
      <w:r>
        <w:rPr>
          <w:rStyle w:val="16"/>
          <w:rFonts w:ascii="Times New Roman" w:hAnsi="Times New Roman" w:cs="Times New Roman"/>
          <w:sz w:val="24"/>
          <w:szCs w:val="24"/>
        </w:rPr>
        <w:t xml:space="preserve"> </w:t>
      </w:r>
      <w:r>
        <w:rPr>
          <w:rFonts w:ascii="Times New Roman" w:hAnsi="Times New Roman" w:cs="Times New Roman"/>
          <w:sz w:val="24"/>
          <w:szCs w:val="24"/>
        </w:rPr>
        <w:t>measurements [</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"bookmark11"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Prentice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Precise </w:t>
      </w:r>
      <w:r>
        <w:rPr>
          <w:rStyle w:val="16"/>
          <w:rFonts w:ascii="Times New Roman" w:hAnsi="Times New Roman" w:cs="Times New Roman"/>
          <w:sz w:val="24"/>
          <w:szCs w:val="24"/>
        </w:rPr>
        <w:t xml:space="preserve">values </w:t>
      </w:r>
      <w:r>
        <w:rPr>
          <w:rFonts w:ascii="Times New Roman" w:hAnsi="Times New Roman" w:cs="Times New Roman"/>
          <w:sz w:val="24"/>
          <w:szCs w:val="24"/>
        </w:rPr>
        <w:t xml:space="preserve">of many basic parameters of neurons and networks, as well as neuronal interactions are usually not </w:t>
      </w:r>
      <w:r>
        <w:rPr>
          <w:rStyle w:val="16"/>
          <w:rFonts w:ascii="Times New Roman" w:hAnsi="Times New Roman" w:cs="Times New Roman"/>
          <w:sz w:val="24"/>
          <w:szCs w:val="24"/>
        </w:rPr>
        <w:t xml:space="preserve">available </w:t>
      </w:r>
      <w:r>
        <w:rPr>
          <w:rFonts w:ascii="Times New Roman" w:hAnsi="Times New Roman" w:cs="Times New Roman"/>
          <w:sz w:val="24"/>
          <w:szCs w:val="24"/>
        </w:rPr>
        <w:t xml:space="preserve">and commonly substituted </w:t>
      </w:r>
      <w:r>
        <w:rPr>
          <w:rStyle w:val="16"/>
          <w:rFonts w:ascii="Times New Roman" w:hAnsi="Times New Roman" w:cs="Times New Roman"/>
          <w:sz w:val="24"/>
          <w:szCs w:val="24"/>
        </w:rPr>
        <w:t xml:space="preserve">by </w:t>
      </w:r>
      <w:r>
        <w:rPr>
          <w:rFonts w:ascii="Times New Roman" w:hAnsi="Times New Roman" w:cs="Times New Roman"/>
          <w:sz w:val="24"/>
          <w:szCs w:val="24"/>
        </w:rPr>
        <w:t>theoretical models (Soares and Cortez, 1999; Cruz, et al., 2000; [</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"bookmark4"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Bizzi et al., 1991</w:t>
      </w:r>
      <w:r>
        <w:rPr>
          <w:rFonts w:ascii="Times New Roman" w:hAnsi="Times New Roman" w:cs="Times New Roman"/>
          <w:sz w:val="24"/>
          <w:szCs w:val="24"/>
        </w:rPr>
        <w:fldChar w:fldCharType="end"/>
      </w:r>
      <w:r>
        <w:rPr>
          <w:rFonts w:ascii="Times New Roman" w:hAnsi="Times New Roman" w:cs="Times New Roman"/>
          <w:sz w:val="24"/>
          <w:szCs w:val="24"/>
        </w:rPr>
        <w:t>] and in fact all currently</w:t>
      </w:r>
      <w:r>
        <w:rPr>
          <w:rStyle w:val="16"/>
          <w:rFonts w:ascii="Times New Roman" w:hAnsi="Times New Roman" w:cs="Times New Roman"/>
          <w:sz w:val="24"/>
          <w:szCs w:val="24"/>
        </w:rPr>
        <w:t xml:space="preserve"> available</w:t>
      </w:r>
      <w:r>
        <w:rPr>
          <w:rFonts w:ascii="Times New Roman" w:hAnsi="Times New Roman" w:cs="Times New Roman"/>
          <w:sz w:val="24"/>
          <w:szCs w:val="24"/>
        </w:rPr>
        <w:t xml:space="preserve"> computer</w:t>
      </w:r>
      <w:r>
        <w:rPr>
          <w:rStyle w:val="16"/>
          <w:rFonts w:ascii="Times New Roman" w:hAnsi="Times New Roman" w:cs="Times New Roman"/>
          <w:sz w:val="24"/>
          <w:szCs w:val="24"/>
        </w:rPr>
        <w:t xml:space="preserve"> </w:t>
      </w:r>
      <w:r>
        <w:rPr>
          <w:rFonts w:ascii="Times New Roman" w:hAnsi="Times New Roman" w:cs="Times New Roman"/>
          <w:sz w:val="24"/>
          <w:szCs w:val="24"/>
        </w:rPr>
        <w:t>simulations</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biological</w:t>
      </w:r>
      <w:r>
        <w:rPr>
          <w:rStyle w:val="16"/>
          <w:rFonts w:ascii="Times New Roman" w:hAnsi="Times New Roman" w:cs="Times New Roman"/>
          <w:sz w:val="24"/>
          <w:szCs w:val="24"/>
        </w:rPr>
        <w:t xml:space="preserve"> </w:t>
      </w:r>
      <w:r>
        <w:rPr>
          <w:rFonts w:ascii="Times New Roman" w:hAnsi="Times New Roman" w:cs="Times New Roman"/>
          <w:sz w:val="24"/>
          <w:szCs w:val="24"/>
        </w:rPr>
        <w:t>circuits</w:t>
      </w:r>
      <w:r>
        <w:rPr>
          <w:rStyle w:val="16"/>
          <w:rFonts w:ascii="Times New Roman" w:hAnsi="Times New Roman" w:cs="Times New Roman"/>
          <w:sz w:val="24"/>
          <w:szCs w:val="24"/>
        </w:rPr>
        <w:t xml:space="preserve"> </w:t>
      </w:r>
      <w:r>
        <w:rPr>
          <w:rFonts w:ascii="Times New Roman" w:hAnsi="Times New Roman" w:cs="Times New Roman"/>
          <w:sz w:val="24"/>
          <w:szCs w:val="24"/>
        </w:rPr>
        <w:t>are</w:t>
      </w:r>
      <w:r>
        <w:rPr>
          <w:rStyle w:val="16"/>
          <w:rFonts w:ascii="Times New Roman" w:hAnsi="Times New Roman" w:cs="Times New Roman"/>
          <w:sz w:val="24"/>
          <w:szCs w:val="24"/>
        </w:rPr>
        <w:t xml:space="preserve"> </w:t>
      </w:r>
      <w:r>
        <w:rPr>
          <w:rFonts w:ascii="Times New Roman" w:hAnsi="Times New Roman" w:cs="Times New Roman"/>
          <w:sz w:val="24"/>
          <w:szCs w:val="24"/>
        </w:rPr>
        <w:t>developed</w:t>
      </w:r>
      <w:r>
        <w:rPr>
          <w:rStyle w:val="16"/>
          <w:rFonts w:ascii="Times New Roman" w:hAnsi="Times New Roman" w:cs="Times New Roman"/>
          <w:sz w:val="24"/>
          <w:szCs w:val="24"/>
        </w:rPr>
        <w:t xml:space="preserve"> </w:t>
      </w:r>
      <w:r>
        <w:rPr>
          <w:rFonts w:ascii="Times New Roman" w:hAnsi="Times New Roman" w:cs="Times New Roman"/>
          <w:sz w:val="24"/>
          <w:szCs w:val="24"/>
        </w:rPr>
        <w:t>with</w:t>
      </w:r>
      <w:r>
        <w:rPr>
          <w:rStyle w:val="16"/>
          <w:rFonts w:ascii="Times New Roman" w:hAnsi="Times New Roman" w:cs="Times New Roman"/>
          <w:sz w:val="24"/>
          <w:szCs w:val="24"/>
        </w:rPr>
        <w:t xml:space="preserve"> </w:t>
      </w:r>
      <w:r>
        <w:rPr>
          <w:rFonts w:ascii="Times New Roman" w:hAnsi="Times New Roman" w:cs="Times New Roman"/>
          <w:sz w:val="24"/>
          <w:szCs w:val="24"/>
        </w:rPr>
        <w:t>a</w:t>
      </w:r>
      <w:r>
        <w:rPr>
          <w:rStyle w:val="16"/>
          <w:rFonts w:ascii="Times New Roman" w:hAnsi="Times New Roman" w:cs="Times New Roman"/>
          <w:sz w:val="24"/>
          <w:szCs w:val="24"/>
        </w:rPr>
        <w:t xml:space="preserve"> </w:t>
      </w:r>
      <w:r>
        <w:rPr>
          <w:rFonts w:ascii="Times New Roman" w:hAnsi="Times New Roman" w:cs="Times New Roman"/>
          <w:sz w:val="24"/>
          <w:szCs w:val="24"/>
        </w:rPr>
        <w:t>great</w:t>
      </w:r>
      <w:r>
        <w:rPr>
          <w:rStyle w:val="16"/>
          <w:rFonts w:ascii="Times New Roman" w:hAnsi="Times New Roman" w:cs="Times New Roman"/>
          <w:sz w:val="24"/>
          <w:szCs w:val="24"/>
        </w:rPr>
        <w:t xml:space="preserve"> </w:t>
      </w:r>
      <w:r>
        <w:rPr>
          <w:rFonts w:ascii="Times New Roman" w:hAnsi="Times New Roman" w:cs="Times New Roman"/>
          <w:sz w:val="24"/>
          <w:szCs w:val="24"/>
        </w:rPr>
        <w:t>level</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approximation.</w:t>
      </w:r>
      <w:r>
        <w:rPr>
          <w:rStyle w:val="16"/>
          <w:rFonts w:ascii="Times New Roman" w:hAnsi="Times New Roman" w:cs="Times New Roman"/>
          <w:sz w:val="24"/>
          <w:szCs w:val="24"/>
        </w:rPr>
        <w:t xml:space="preserve"> </w:t>
      </w:r>
      <w:r>
        <w:rPr>
          <w:rFonts w:ascii="Times New Roman" w:hAnsi="Times New Roman" w:cs="Times New Roman"/>
          <w:sz w:val="24"/>
          <w:szCs w:val="24"/>
        </w:rPr>
        <w:t>Important</w:t>
      </w:r>
      <w:r>
        <w:rPr>
          <w:rStyle w:val="16"/>
          <w:rFonts w:ascii="Times New Roman" w:hAnsi="Times New Roman" w:cs="Times New Roman"/>
          <w:sz w:val="24"/>
          <w:szCs w:val="24"/>
        </w:rPr>
        <w:t xml:space="preserve"> </w:t>
      </w:r>
      <w:r>
        <w:rPr>
          <w:rFonts w:ascii="Times New Roman" w:hAnsi="Times New Roman" w:cs="Times New Roman"/>
          <w:sz w:val="24"/>
          <w:szCs w:val="24"/>
        </w:rPr>
        <w:t>applications</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biological</w:t>
      </w:r>
      <w:r>
        <w:rPr>
          <w:rStyle w:val="16"/>
          <w:rFonts w:ascii="Times New Roman" w:hAnsi="Times New Roman" w:cs="Times New Roman"/>
          <w:sz w:val="24"/>
          <w:szCs w:val="24"/>
        </w:rPr>
        <w:t xml:space="preserve"> </w:t>
      </w:r>
      <w:r>
        <w:rPr>
          <w:rFonts w:ascii="Times New Roman" w:hAnsi="Times New Roman" w:cs="Times New Roman"/>
          <w:sz w:val="24"/>
          <w:szCs w:val="24"/>
        </w:rPr>
        <w:t>circuitry</w:t>
      </w:r>
      <w:r>
        <w:rPr>
          <w:rStyle w:val="16"/>
          <w:rFonts w:ascii="Times New Roman" w:hAnsi="Times New Roman" w:cs="Times New Roman"/>
          <w:sz w:val="24"/>
          <w:szCs w:val="24"/>
        </w:rPr>
        <w:t xml:space="preserve"> </w:t>
      </w:r>
      <w:r>
        <w:rPr>
          <w:rFonts w:ascii="Times New Roman" w:hAnsi="Times New Roman" w:cs="Times New Roman"/>
          <w:sz w:val="24"/>
          <w:szCs w:val="24"/>
        </w:rPr>
        <w:t>modeling</w:t>
      </w:r>
      <w:r>
        <w:rPr>
          <w:rStyle w:val="16"/>
          <w:rFonts w:ascii="Times New Roman" w:hAnsi="Times New Roman" w:cs="Times New Roman"/>
          <w:sz w:val="24"/>
          <w:szCs w:val="24"/>
        </w:rPr>
        <w:t xml:space="preserve"> </w:t>
      </w:r>
      <w:r>
        <w:rPr>
          <w:rFonts w:ascii="Times New Roman" w:hAnsi="Times New Roman" w:cs="Times New Roman"/>
          <w:sz w:val="24"/>
          <w:szCs w:val="24"/>
        </w:rPr>
        <w:t>primary</w:t>
      </w:r>
      <w:r>
        <w:rPr>
          <w:rStyle w:val="16"/>
          <w:rFonts w:ascii="Times New Roman" w:hAnsi="Times New Roman" w:cs="Times New Roman"/>
          <w:sz w:val="24"/>
          <w:szCs w:val="24"/>
        </w:rPr>
        <w:t xml:space="preserve"> </w:t>
      </w:r>
      <w:r>
        <w:rPr>
          <w:rFonts w:ascii="Times New Roman" w:hAnsi="Times New Roman" w:cs="Times New Roman"/>
          <w:sz w:val="24"/>
          <w:szCs w:val="24"/>
        </w:rPr>
        <w:t>related</w:t>
      </w:r>
      <w:r>
        <w:rPr>
          <w:rStyle w:val="16"/>
          <w:rFonts w:ascii="Times New Roman" w:hAnsi="Times New Roman" w:cs="Times New Roman"/>
          <w:sz w:val="24"/>
          <w:szCs w:val="24"/>
        </w:rPr>
        <w:t xml:space="preserve"> </w:t>
      </w:r>
      <w:r>
        <w:rPr>
          <w:rFonts w:ascii="Times New Roman" w:hAnsi="Times New Roman" w:cs="Times New Roman"/>
          <w:sz w:val="24"/>
          <w:szCs w:val="24"/>
        </w:rPr>
        <w:t>to</w:t>
      </w:r>
      <w:r>
        <w:rPr>
          <w:rStyle w:val="16"/>
          <w:rFonts w:ascii="Times New Roman" w:hAnsi="Times New Roman" w:cs="Times New Roman"/>
          <w:sz w:val="24"/>
          <w:szCs w:val="24"/>
        </w:rPr>
        <w:t xml:space="preserve"> </w:t>
      </w:r>
      <w:r>
        <w:rPr>
          <w:rFonts w:ascii="Times New Roman" w:hAnsi="Times New Roman" w:cs="Times New Roman"/>
          <w:sz w:val="24"/>
          <w:szCs w:val="24"/>
        </w:rPr>
        <w:t>development</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motor</w:t>
      </w:r>
      <w:r>
        <w:rPr>
          <w:rStyle w:val="16"/>
          <w:rFonts w:ascii="Times New Roman" w:hAnsi="Times New Roman" w:cs="Times New Roman"/>
          <w:sz w:val="24"/>
          <w:szCs w:val="24"/>
        </w:rPr>
        <w:t xml:space="preserve"> </w:t>
      </w:r>
      <w:r>
        <w:rPr>
          <w:rFonts w:ascii="Times New Roman" w:hAnsi="Times New Roman" w:cs="Times New Roman"/>
          <w:sz w:val="24"/>
          <w:szCs w:val="24"/>
        </w:rPr>
        <w:t>and sensorial</w:t>
      </w:r>
      <w:r>
        <w:rPr>
          <w:rStyle w:val="16"/>
          <w:rFonts w:ascii="Times New Roman" w:hAnsi="Times New Roman" w:cs="Times New Roman"/>
          <w:sz w:val="24"/>
          <w:szCs w:val="24"/>
        </w:rPr>
        <w:t xml:space="preserve"> </w:t>
      </w:r>
      <w:r>
        <w:rPr>
          <w:rFonts w:ascii="Times New Roman" w:hAnsi="Times New Roman" w:cs="Times New Roman"/>
          <w:sz w:val="24"/>
          <w:szCs w:val="24"/>
        </w:rPr>
        <w:t>neuroprosthesis,</w:t>
      </w:r>
      <w:r>
        <w:rPr>
          <w:rStyle w:val="16"/>
          <w:rFonts w:ascii="Times New Roman" w:hAnsi="Times New Roman" w:cs="Times New Roman"/>
          <w:sz w:val="24"/>
          <w:szCs w:val="24"/>
        </w:rPr>
        <w:t xml:space="preserve"> </w:t>
      </w:r>
      <w:r>
        <w:rPr>
          <w:rFonts w:ascii="Times New Roman" w:hAnsi="Times New Roman" w:cs="Times New Roman"/>
          <w:sz w:val="24"/>
          <w:szCs w:val="24"/>
        </w:rPr>
        <w:t>including</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simulation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biological</w:t>
      </w:r>
      <w:r>
        <w:rPr>
          <w:rStyle w:val="16"/>
          <w:rFonts w:ascii="Times New Roman" w:hAnsi="Times New Roman" w:cs="Times New Roman"/>
          <w:sz w:val="24"/>
          <w:szCs w:val="24"/>
        </w:rPr>
        <w:t xml:space="preserve"> </w:t>
      </w:r>
      <w:r>
        <w:rPr>
          <w:rFonts w:ascii="Times New Roman" w:hAnsi="Times New Roman" w:cs="Times New Roman"/>
          <w:sz w:val="24"/>
          <w:szCs w:val="24"/>
        </w:rPr>
        <w:t>circuits</w:t>
      </w:r>
      <w:r>
        <w:rPr>
          <w:rStyle w:val="16"/>
          <w:rFonts w:ascii="Times New Roman" w:hAnsi="Times New Roman" w:cs="Times New Roman"/>
          <w:sz w:val="24"/>
          <w:szCs w:val="24"/>
        </w:rPr>
        <w:t xml:space="preserve"> </w:t>
      </w:r>
      <w:r>
        <w:rPr>
          <w:rFonts w:ascii="Times New Roman" w:hAnsi="Times New Roman" w:cs="Times New Roman"/>
          <w:sz w:val="24"/>
          <w:szCs w:val="24"/>
        </w:rPr>
        <w:t>with</w:t>
      </w:r>
      <w:r>
        <w:rPr>
          <w:rStyle w:val="16"/>
          <w:rFonts w:ascii="Times New Roman" w:hAnsi="Times New Roman" w:cs="Times New Roman"/>
          <w:sz w:val="24"/>
          <w:szCs w:val="24"/>
        </w:rPr>
        <w:t xml:space="preserve"> </w:t>
      </w:r>
      <w:r>
        <w:rPr>
          <w:rFonts w:ascii="Times New Roman" w:hAnsi="Times New Roman" w:cs="Times New Roman"/>
          <w:sz w:val="24"/>
          <w:szCs w:val="24"/>
        </w:rPr>
        <w:t>increasing</w:t>
      </w:r>
      <w:r>
        <w:rPr>
          <w:rStyle w:val="16"/>
          <w:rFonts w:ascii="Times New Roman" w:hAnsi="Times New Roman" w:cs="Times New Roman"/>
          <w:sz w:val="24"/>
          <w:szCs w:val="24"/>
        </w:rPr>
        <w:t xml:space="preserve"> </w:t>
      </w:r>
      <w:r>
        <w:rPr>
          <w:rFonts w:ascii="Times New Roman" w:hAnsi="Times New Roman" w:cs="Times New Roman"/>
          <w:sz w:val="24"/>
          <w:szCs w:val="24"/>
        </w:rPr>
        <w:t>degrees</w:t>
      </w:r>
      <w:r>
        <w:rPr>
          <w:rStyle w:val="16"/>
          <w:rFonts w:ascii="Times New Roman" w:hAnsi="Times New Roman" w:cs="Times New Roman"/>
          <w:sz w:val="24"/>
          <w:szCs w:val="24"/>
        </w:rPr>
        <w:t xml:space="preserve"> </w:t>
      </w:r>
      <w:r>
        <w:rPr>
          <w:rFonts w:ascii="Times New Roman" w:hAnsi="Times New Roman" w:cs="Times New Roman"/>
          <w:sz w:val="24"/>
          <w:szCs w:val="24"/>
        </w:rPr>
        <w:t>of complexity</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automation</w:t>
      </w:r>
      <w:r>
        <w:rPr>
          <w:rStyle w:val="16"/>
          <w:rFonts w:ascii="Times New Roman" w:hAnsi="Times New Roman" w:cs="Times New Roman"/>
          <w:sz w:val="24"/>
          <w:szCs w:val="24"/>
        </w:rPr>
        <w:t xml:space="preserve"> </w:t>
      </w:r>
      <w:r>
        <w:rPr>
          <w:rFonts w:ascii="Times New Roman" w:hAnsi="Times New Roman" w:cs="Times New Roman"/>
          <w:sz w:val="24"/>
          <w:szCs w:val="24"/>
        </w:rPr>
        <w:t>[</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"bookmark5"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Donaldson</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1997</w:t>
      </w:r>
      <w:r>
        <w:rPr>
          <w:rFonts w:ascii="Times New Roman" w:hAnsi="Times New Roman" w:cs="Times New Roman"/>
          <w:sz w:val="24"/>
          <w:szCs w:val="24"/>
        </w:rPr>
        <w:fldChar w:fldCharType="end"/>
      </w:r>
      <w:r>
        <w:rPr>
          <w:rFonts w:ascii="Times New Roman" w:hAnsi="Times New Roman" w:cs="Times New Roman"/>
          <w:sz w:val="24"/>
          <w:szCs w:val="24"/>
        </w:rPr>
        <w:t>,</w:t>
      </w:r>
      <w:ins w:id="48" w:author="Igor A Lavrov" w:date="2018-08-18T10:59:00Z">
        <w:r>
          <w:rPr>
            <w:rFonts w:ascii="Times New Roman" w:hAnsi="Times New Roman" w:cs="Times New Roman"/>
            <w:sz w:val="24"/>
            <w:szCs w:val="24"/>
          </w:rPr>
          <w:t xml:space="preserve"> </w:t>
        </w:r>
      </w:ins>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"bookmark8"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Lauer</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1999</w:t>
      </w:r>
      <w:r>
        <w:rPr>
          <w:rFonts w:ascii="Times New Roman" w:hAnsi="Times New Roman" w:cs="Times New Roman"/>
          <w:sz w:val="24"/>
          <w:szCs w:val="24"/>
        </w:rPr>
        <w:t>].</w:t>
      </w:r>
      <w:r>
        <w:rPr>
          <w:rFonts w:ascii="Times New Roman" w:hAnsi="Times New Roman" w:cs="Times New Roman"/>
          <w:sz w:val="24"/>
          <w:szCs w:val="24"/>
        </w:rPr>
        <w:fldChar w:fldCharType="end"/>
      </w:r>
    </w:p>
    <w:p>
      <w:pPr>
        <w:pStyle w:val="6"/>
        <w:tabs>
          <w:tab w:val="left" w:pos="9172"/>
        </w:tabs>
        <w:spacing w:before="1" w:line="252" w:lineRule="auto"/>
        <w:ind w:right="485" w:firstLine="298"/>
        <w:jc w:val="both"/>
        <w:rPr>
          <w:ins w:id="49" w:author="Igor A Lavrov" w:date="2018-08-18T11:18:00Z"/>
          <w:rFonts w:ascii="Times New Roman" w:hAnsi="Times New Roman" w:cs="Times New Roman"/>
          <w:sz w:val="24"/>
          <w:szCs w:val="24"/>
        </w:rPr>
      </w:pPr>
      <w:r>
        <w:rPr>
          <w:rFonts w:ascii="Times New Roman" w:hAnsi="Times New Roman" w:cs="Times New Roman"/>
          <w:sz w:val="24"/>
          <w:szCs w:val="24"/>
        </w:rPr>
        <w:t xml:space="preserve">Previously </w:t>
      </w:r>
      <w:r>
        <w:rPr>
          <w:rStyle w:val="16"/>
          <w:rFonts w:ascii="Times New Roman" w:hAnsi="Times New Roman" w:cs="Times New Roman"/>
          <w:sz w:val="24"/>
          <w:szCs w:val="24"/>
        </w:rPr>
        <w:t xml:space="preserve">we </w:t>
      </w:r>
      <w:r>
        <w:rPr>
          <w:rFonts w:ascii="Times New Roman" w:hAnsi="Times New Roman" w:cs="Times New Roman"/>
          <w:sz w:val="24"/>
          <w:szCs w:val="24"/>
        </w:rPr>
        <w:t xml:space="preserve">successfully implemented spinal cord stimulation techniques to identify components of spinal cord circuitry </w:t>
      </w:r>
      <w:r>
        <w:rPr>
          <w:rStyle w:val="16"/>
          <w:rFonts w:ascii="Times New Roman" w:hAnsi="Times New Roman" w:cs="Times New Roman"/>
          <w:sz w:val="24"/>
          <w:szCs w:val="24"/>
        </w:rPr>
        <w:t xml:space="preserve">involved </w:t>
      </w:r>
      <w:r>
        <w:rPr>
          <w:rFonts w:ascii="Times New Roman" w:hAnsi="Times New Roman" w:cs="Times New Roman"/>
          <w:sz w:val="24"/>
          <w:szCs w:val="24"/>
        </w:rPr>
        <w:t xml:space="preserve">in recovery of stepping in complete spinal rats and </w:t>
      </w:r>
      <w:r>
        <w:rPr>
          <w:rStyle w:val="16"/>
          <w:rFonts w:ascii="Times New Roman" w:hAnsi="Times New Roman" w:cs="Times New Roman"/>
          <w:sz w:val="24"/>
          <w:szCs w:val="24"/>
        </w:rPr>
        <w:t xml:space="preserve">we </w:t>
      </w:r>
      <w:r>
        <w:rPr>
          <w:rFonts w:ascii="Times New Roman" w:hAnsi="Times New Roman" w:cs="Times New Roman"/>
          <w:sz w:val="24"/>
          <w:szCs w:val="24"/>
        </w:rPr>
        <w:t xml:space="preserve">found that electrical epidural stimulation (EES) can induce four types of motor </w:t>
      </w:r>
      <w:r>
        <w:rPr>
          <w:rStyle w:val="16"/>
          <w:rFonts w:ascii="Times New Roman" w:hAnsi="Times New Roman" w:cs="Times New Roman"/>
          <w:sz w:val="24"/>
          <w:szCs w:val="24"/>
        </w:rPr>
        <w:t xml:space="preserve">evoked </w:t>
      </w:r>
      <w:r>
        <w:rPr>
          <w:rFonts w:ascii="Times New Roman" w:hAnsi="Times New Roman" w:cs="Times New Roman"/>
          <w:sz w:val="24"/>
          <w:szCs w:val="24"/>
        </w:rPr>
        <w:t>electrical responses</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hind</w:t>
      </w:r>
      <w:r>
        <w:rPr>
          <w:rStyle w:val="16"/>
          <w:rFonts w:ascii="Times New Roman" w:hAnsi="Times New Roman" w:cs="Times New Roman"/>
          <w:sz w:val="24"/>
          <w:szCs w:val="24"/>
        </w:rPr>
        <w:t xml:space="preserve"> </w:t>
      </w:r>
      <w:r>
        <w:rPr>
          <w:rFonts w:ascii="Times New Roman" w:hAnsi="Times New Roman" w:cs="Times New Roman"/>
          <w:sz w:val="24"/>
          <w:szCs w:val="24"/>
        </w:rPr>
        <w:t>limb</w:t>
      </w:r>
      <w:r>
        <w:rPr>
          <w:rStyle w:val="16"/>
          <w:rFonts w:ascii="Times New Roman" w:hAnsi="Times New Roman" w:cs="Times New Roman"/>
          <w:sz w:val="24"/>
          <w:szCs w:val="24"/>
        </w:rPr>
        <w:t xml:space="preserve"> </w:t>
      </w:r>
      <w:r>
        <w:rPr>
          <w:rFonts w:ascii="Times New Roman" w:hAnsi="Times New Roman" w:cs="Times New Roman"/>
          <w:sz w:val="24"/>
          <w:szCs w:val="24"/>
        </w:rPr>
        <w:t>muscles</w:t>
      </w:r>
      <w:r>
        <w:rPr>
          <w:rStyle w:val="16"/>
          <w:rFonts w:ascii="Times New Roman" w:hAnsi="Times New Roman" w:cs="Times New Roman"/>
          <w:sz w:val="24"/>
          <w:szCs w:val="24"/>
        </w:rPr>
        <w:t xml:space="preserve"> </w:t>
      </w:r>
      <w:r>
        <w:rPr>
          <w:rFonts w:ascii="Times New Roman" w:hAnsi="Times New Roman" w:cs="Times New Roman"/>
          <w:sz w:val="24"/>
          <w:szCs w:val="24"/>
        </w:rPr>
        <w:t>[</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"bookmark6"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Gerasimenko</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2006</w:t>
      </w:r>
      <w:r>
        <w:rPr>
          <w:rFonts w:ascii="Times New Roman" w:hAnsi="Times New Roman" w:cs="Times New Roman"/>
          <w:sz w:val="24"/>
          <w:szCs w:val="24"/>
        </w:rPr>
        <w:fldChar w:fldCharType="end"/>
      </w:r>
      <w:r>
        <w:rPr>
          <w:rFonts w:ascii="Times New Roman" w:hAnsi="Times New Roman" w:cs="Times New Roman"/>
          <w:sz w:val="24"/>
          <w:szCs w:val="24"/>
        </w:rPr>
        <w:t>,</w:t>
      </w:r>
      <w:ins w:id="50" w:author="Igor A Lavrov" w:date="2018-08-18T10:59:00Z">
        <w:r>
          <w:rPr>
            <w:rFonts w:ascii="Times New Roman" w:hAnsi="Times New Roman" w:cs="Times New Roman"/>
            <w:sz w:val="24"/>
            <w:szCs w:val="24"/>
          </w:rPr>
          <w:t xml:space="preserve"> </w:t>
        </w:r>
      </w:ins>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"bookmark10"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Lavrov</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2006</w:t>
      </w:r>
      <w:r>
        <w:rPr>
          <w:rFonts w:ascii="Times New Roman" w:hAnsi="Times New Roman" w:cs="Times New Roman"/>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Pr>
          <w:rStyle w:val="16"/>
          <w:rFonts w:ascii="Times New Roman" w:hAnsi="Times New Roman" w:cs="Times New Roman"/>
          <w:sz w:val="24"/>
          <w:szCs w:val="24"/>
        </w:rPr>
        <w:t xml:space="preserve"> </w:t>
      </w:r>
      <w:ins w:id="51" w:author="Igor A Lavrov" w:date="2018-08-18T10:59:00Z">
        <w:r>
          <w:rPr>
            <w:rFonts w:ascii="Times New Roman" w:hAnsi="Times New Roman" w:cs="Times New Roman"/>
            <w:sz w:val="24"/>
            <w:szCs w:val="24"/>
          </w:rPr>
          <w:t>Observed</w:t>
        </w:r>
      </w:ins>
      <w:r>
        <w:rPr>
          <w:rStyle w:val="16"/>
          <w:rFonts w:ascii="Times New Roman" w:hAnsi="Times New Roman" w:cs="Times New Roman"/>
          <w:sz w:val="24"/>
          <w:szCs w:val="24"/>
        </w:rPr>
        <w:t xml:space="preserve"> </w:t>
      </w:r>
      <w:r>
        <w:rPr>
          <w:rFonts w:ascii="Times New Roman" w:hAnsi="Times New Roman" w:cs="Times New Roman"/>
          <w:sz w:val="24"/>
          <w:szCs w:val="24"/>
        </w:rPr>
        <w:t>correlation</w:t>
      </w:r>
      <w:r>
        <w:rPr>
          <w:rStyle w:val="16"/>
          <w:rFonts w:ascii="Times New Roman" w:hAnsi="Times New Roman" w:cs="Times New Roman"/>
          <w:sz w:val="24"/>
          <w:szCs w:val="24"/>
        </w:rPr>
        <w:t xml:space="preserve"> </w:t>
      </w:r>
      <w:r>
        <w:rPr>
          <w:rFonts w:ascii="Times New Roman" w:hAnsi="Times New Roman" w:cs="Times New Roman"/>
          <w:sz w:val="24"/>
          <w:szCs w:val="24"/>
        </w:rPr>
        <w:t>between</w:t>
      </w:r>
      <w:r>
        <w:rPr>
          <w:rStyle w:val="16"/>
          <w:rFonts w:ascii="Times New Roman" w:hAnsi="Times New Roman" w:cs="Times New Roman"/>
          <w:sz w:val="24"/>
          <w:szCs w:val="24"/>
        </w:rPr>
        <w:t xml:space="preserve"> </w:t>
      </w:r>
      <w:r>
        <w:rPr>
          <w:rFonts w:ascii="Times New Roman" w:hAnsi="Times New Roman" w:cs="Times New Roman"/>
          <w:sz w:val="24"/>
          <w:szCs w:val="24"/>
        </w:rPr>
        <w:t>restoration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cord</w:t>
      </w:r>
      <w:r>
        <w:rPr>
          <w:rStyle w:val="16"/>
          <w:rFonts w:ascii="Times New Roman" w:hAnsi="Times New Roman" w:cs="Times New Roman"/>
          <w:sz w:val="24"/>
          <w:szCs w:val="24"/>
        </w:rPr>
        <w:t xml:space="preserve"> </w:t>
      </w:r>
      <w:r>
        <w:rPr>
          <w:rFonts w:ascii="Times New Roman" w:hAnsi="Times New Roman" w:cs="Times New Roman"/>
          <w:sz w:val="24"/>
          <w:szCs w:val="24"/>
        </w:rPr>
        <w:t>polysynaptic</w:t>
      </w:r>
      <w:r>
        <w:rPr>
          <w:rStyle w:val="16"/>
          <w:rFonts w:ascii="Times New Roman" w:hAnsi="Times New Roman" w:cs="Times New Roman"/>
          <w:sz w:val="24"/>
          <w:szCs w:val="24"/>
        </w:rPr>
        <w:t xml:space="preserve"> </w:t>
      </w:r>
      <w:r>
        <w:rPr>
          <w:rFonts w:ascii="Times New Roman" w:hAnsi="Times New Roman" w:cs="Times New Roman"/>
          <w:sz w:val="24"/>
          <w:szCs w:val="24"/>
        </w:rPr>
        <w:t>responses</w:t>
      </w:r>
      <w:r>
        <w:rPr>
          <w:rStyle w:val="16"/>
          <w:rFonts w:ascii="Times New Roman" w:hAnsi="Times New Roman" w:cs="Times New Roman"/>
          <w:sz w:val="24"/>
          <w:szCs w:val="24"/>
        </w:rPr>
        <w:t xml:space="preserve"> </w:t>
      </w:r>
      <w:r>
        <w:rPr>
          <w:rFonts w:ascii="Times New Roman" w:hAnsi="Times New Roman" w:cs="Times New Roman"/>
          <w:sz w:val="24"/>
          <w:szCs w:val="24"/>
        </w:rPr>
        <w:t>after</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cord</w:t>
      </w:r>
      <w:r>
        <w:rPr>
          <w:rStyle w:val="16"/>
          <w:rFonts w:ascii="Times New Roman" w:hAnsi="Times New Roman" w:cs="Times New Roman"/>
          <w:sz w:val="24"/>
          <w:szCs w:val="24"/>
        </w:rPr>
        <w:t xml:space="preserve"> </w:t>
      </w:r>
      <w:r>
        <w:rPr>
          <w:rFonts w:ascii="Times New Roman" w:hAnsi="Times New Roman" w:cs="Times New Roman"/>
          <w:sz w:val="24"/>
          <w:szCs w:val="24"/>
        </w:rPr>
        <w:t>injury</w:t>
      </w:r>
      <w:r>
        <w:rPr>
          <w:rStyle w:val="16"/>
          <w:rFonts w:ascii="Times New Roman" w:hAnsi="Times New Roman" w:cs="Times New Roman"/>
          <w:sz w:val="24"/>
          <w:szCs w:val="24"/>
        </w:rPr>
        <w:t xml:space="preserve"> </w:t>
      </w:r>
      <w:r>
        <w:rPr>
          <w:rFonts w:ascii="Times New Roman" w:hAnsi="Times New Roman" w:cs="Times New Roman"/>
          <w:sz w:val="24"/>
          <w:szCs w:val="24"/>
        </w:rPr>
        <w:t>(SCI)</w:t>
      </w:r>
      <w:r>
        <w:rPr>
          <w:rStyle w:val="16"/>
          <w:rFonts w:ascii="Times New Roman" w:hAnsi="Times New Roman" w:cs="Times New Roman"/>
          <w:sz w:val="24"/>
          <w:szCs w:val="24"/>
        </w:rPr>
        <w:t xml:space="preserve"> </w:t>
      </w:r>
      <w:r>
        <w:rPr>
          <w:rFonts w:ascii="Times New Roman" w:hAnsi="Times New Roman" w:cs="Times New Roman"/>
          <w:sz w:val="24"/>
          <w:szCs w:val="24"/>
        </w:rPr>
        <w:t>and recovery</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stepping</w:t>
      </w:r>
      <w:r>
        <w:rPr>
          <w:rStyle w:val="16"/>
          <w:rFonts w:ascii="Times New Roman" w:hAnsi="Times New Roman" w:cs="Times New Roman"/>
          <w:sz w:val="24"/>
          <w:szCs w:val="24"/>
        </w:rPr>
        <w:t xml:space="preserve"> </w:t>
      </w:r>
      <w:r>
        <w:rPr>
          <w:rFonts w:ascii="Times New Roman" w:hAnsi="Times New Roman" w:cs="Times New Roman"/>
          <w:sz w:val="24"/>
          <w:szCs w:val="24"/>
        </w:rPr>
        <w:t>facilitated</w:t>
      </w:r>
      <w:r>
        <w:rPr>
          <w:rStyle w:val="16"/>
          <w:rFonts w:ascii="Times New Roman" w:hAnsi="Times New Roman" w:cs="Times New Roman"/>
          <w:sz w:val="24"/>
          <w:szCs w:val="24"/>
        </w:rPr>
        <w:t xml:space="preserve"> </w:t>
      </w:r>
      <w:r>
        <w:rPr>
          <w:rFonts w:ascii="Times New Roman" w:hAnsi="Times New Roman" w:cs="Times New Roman"/>
          <w:sz w:val="24"/>
          <w:szCs w:val="24"/>
        </w:rPr>
        <w:t>with</w:t>
      </w:r>
      <w:r>
        <w:rPr>
          <w:rStyle w:val="16"/>
          <w:rFonts w:ascii="Times New Roman" w:hAnsi="Times New Roman" w:cs="Times New Roman"/>
          <w:sz w:val="24"/>
          <w:szCs w:val="24"/>
        </w:rPr>
        <w:t xml:space="preserve"> </w:t>
      </w:r>
      <w:r>
        <w:rPr>
          <w:rFonts w:ascii="Times New Roman" w:hAnsi="Times New Roman" w:cs="Times New Roman"/>
          <w:sz w:val="24"/>
          <w:szCs w:val="24"/>
        </w:rPr>
        <w:t>epidural</w:t>
      </w:r>
      <w:r>
        <w:rPr>
          <w:rStyle w:val="16"/>
          <w:rFonts w:ascii="Times New Roman" w:hAnsi="Times New Roman" w:cs="Times New Roman"/>
          <w:sz w:val="24"/>
          <w:szCs w:val="24"/>
        </w:rPr>
        <w:t xml:space="preserve"> </w:t>
      </w:r>
      <w:r>
        <w:rPr>
          <w:rFonts w:ascii="Times New Roman" w:hAnsi="Times New Roman" w:cs="Times New Roman"/>
          <w:sz w:val="24"/>
          <w:szCs w:val="24"/>
        </w:rPr>
        <w:t>stimulation</w:t>
      </w:r>
      <w:r>
        <w:rPr>
          <w:rStyle w:val="16"/>
          <w:rFonts w:ascii="Times New Roman" w:hAnsi="Times New Roman" w:cs="Times New Roman"/>
          <w:sz w:val="24"/>
          <w:szCs w:val="24"/>
        </w:rPr>
        <w:t xml:space="preserve"> [</w:t>
      </w:r>
      <w:r>
        <w:rPr>
          <w:rStyle w:val="17"/>
          <w:rFonts w:ascii="Times New Roman" w:hAnsi="Times New Roman" w:cs="Times New Roman"/>
          <w:sz w:val="24"/>
          <w:szCs w:val="24"/>
        </w:rPr>
        <w:fldChar w:fldCharType="begin"/>
      </w:r>
      <w:r>
        <w:rPr>
          <w:rStyle w:val="17"/>
          <w:rFonts w:ascii="Times New Roman" w:hAnsi="Times New Roman" w:cs="Times New Roman"/>
          <w:sz w:val="24"/>
          <w:szCs w:val="24"/>
        </w:rPr>
        <w:instrText xml:space="preserve"> HYPERLINK \l "bookmark101" </w:instrText>
      </w:r>
      <w:r>
        <w:rPr>
          <w:rStyle w:val="17"/>
          <w:rFonts w:ascii="Times New Roman" w:hAnsi="Times New Roman" w:cs="Times New Roman"/>
          <w:sz w:val="24"/>
          <w:szCs w:val="24"/>
        </w:rPr>
        <w:fldChar w:fldCharType="separate"/>
      </w:r>
      <w:r>
        <w:rPr>
          <w:rStyle w:val="17"/>
          <w:rFonts w:ascii="Times New Roman" w:hAnsi="Times New Roman" w:cs="Times New Roman"/>
          <w:sz w:val="24"/>
          <w:szCs w:val="24"/>
        </w:rPr>
        <w:t>Lavrov</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2006</w:t>
      </w:r>
      <w:r>
        <w:rPr>
          <w:rFonts w:ascii="Times New Roman" w:hAnsi="Times New Roman" w:cs="Times New Roman"/>
          <w:sz w:val="24"/>
          <w:szCs w:val="24"/>
        </w:rPr>
        <w:fldChar w:fldCharType="end"/>
      </w:r>
      <w:r>
        <w:rPr>
          <w:rFonts w:ascii="Times New Roman" w:hAnsi="Times New Roman" w:cs="Times New Roman"/>
          <w:sz w:val="24"/>
          <w:szCs w:val="24"/>
        </w:rPr>
        <w:t>,</w:t>
      </w:r>
      <w:ins w:id="52" w:author="Igor A Lavrov" w:date="2018-08-18T10:58:00Z">
        <w:r>
          <w:rPr>
            <w:rFonts w:ascii="Times New Roman" w:hAnsi="Times New Roman" w:cs="Times New Roman"/>
            <w:sz w:val="24"/>
            <w:szCs w:val="24"/>
          </w:rPr>
          <w:t xml:space="preserve"> </w:t>
        </w:r>
      </w:ins>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"bookmark9"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Lavrov</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2008</w:t>
      </w:r>
      <w:r>
        <w:rPr>
          <w:rFonts w:ascii="Times New Roman" w:hAnsi="Times New Roman" w:cs="Times New Roman"/>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provides new options for identification of</w:t>
      </w:r>
      <w:ins w:id="53" w:author="Igor A Lavrov" w:date="2018-08-18T10:59:00Z">
        <w:r>
          <w:rPr>
            <w:rFonts w:ascii="Times New Roman" w:hAnsi="Times New Roman" w:cs="Times New Roman"/>
            <w:sz w:val="24"/>
            <w:szCs w:val="24"/>
          </w:rPr>
          <w:t xml:space="preserve"> specific parts of spinal circuitry and</w:t>
        </w:r>
      </w:ins>
      <w:r>
        <w:rPr>
          <w:rFonts w:ascii="Times New Roman" w:hAnsi="Times New Roman" w:cs="Times New Roman"/>
          <w:sz w:val="24"/>
          <w:szCs w:val="24"/>
        </w:rPr>
        <w:t xml:space="preserve"> mechanisms </w:t>
      </w:r>
      <w:r>
        <w:rPr>
          <w:rStyle w:val="16"/>
          <w:rFonts w:ascii="Times New Roman" w:hAnsi="Times New Roman" w:cs="Times New Roman"/>
          <w:sz w:val="24"/>
          <w:szCs w:val="24"/>
        </w:rPr>
        <w:t xml:space="preserve">involved </w:t>
      </w:r>
      <w:r>
        <w:rPr>
          <w:rFonts w:ascii="Times New Roman" w:hAnsi="Times New Roman" w:cs="Times New Roman"/>
          <w:sz w:val="24"/>
          <w:szCs w:val="24"/>
        </w:rPr>
        <w:t xml:space="preserve">in the spinal cord plasticity after </w:t>
      </w:r>
      <w:r>
        <w:rPr>
          <w:rStyle w:val="16"/>
          <w:rFonts w:ascii="Times New Roman" w:hAnsi="Times New Roman" w:cs="Times New Roman"/>
          <w:sz w:val="24"/>
          <w:szCs w:val="24"/>
        </w:rPr>
        <w:t xml:space="preserve">injury. </w:t>
      </w:r>
      <w:r>
        <w:rPr>
          <w:rFonts w:ascii="Times New Roman" w:hAnsi="Times New Roman" w:cs="Times New Roman"/>
          <w:sz w:val="24"/>
          <w:szCs w:val="24"/>
        </w:rPr>
        <w:t xml:space="preserve">Accounting the complicity of changes in the spinal cord and in synaptic or- ganization after </w:t>
      </w:r>
      <w:r>
        <w:rPr>
          <w:rStyle w:val="16"/>
          <w:rFonts w:ascii="Times New Roman" w:hAnsi="Times New Roman" w:cs="Times New Roman"/>
          <w:sz w:val="24"/>
          <w:szCs w:val="24"/>
        </w:rPr>
        <w:t xml:space="preserve">injury, we </w:t>
      </w:r>
      <w:r>
        <w:rPr>
          <w:rFonts w:ascii="Times New Roman" w:hAnsi="Times New Roman" w:cs="Times New Roman"/>
          <w:sz w:val="24"/>
          <w:szCs w:val="24"/>
        </w:rPr>
        <w:t xml:space="preserve">proposed a </w:t>
      </w:r>
      <w:r>
        <w:rPr>
          <w:rStyle w:val="16"/>
          <w:rFonts w:ascii="Times New Roman" w:hAnsi="Times New Roman" w:cs="Times New Roman"/>
          <w:sz w:val="24"/>
          <w:szCs w:val="24"/>
        </w:rPr>
        <w:t xml:space="preserve">novel </w:t>
      </w:r>
      <w:r>
        <w:rPr>
          <w:rFonts w:ascii="Times New Roman" w:hAnsi="Times New Roman" w:cs="Times New Roman"/>
          <w:sz w:val="24"/>
          <w:szCs w:val="24"/>
        </w:rPr>
        <w:t>model, which systemizes our previous</w:t>
      </w:r>
      <w:ins w:id="54" w:author="Igor A Lavrov" w:date="2018-08-18T11:00:00Z">
        <w:r>
          <w:rPr>
            <w:rFonts w:ascii="Times New Roman" w:hAnsi="Times New Roman" w:cs="Times New Roman"/>
            <w:sz w:val="24"/>
            <w:szCs w:val="24"/>
          </w:rPr>
          <w:t xml:space="preserve"> experimental</w:t>
        </w:r>
      </w:ins>
      <w:r>
        <w:rPr>
          <w:rFonts w:ascii="Times New Roman" w:hAnsi="Times New Roman" w:cs="Times New Roman"/>
          <w:sz w:val="24"/>
          <w:szCs w:val="24"/>
        </w:rPr>
        <w:t xml:space="preserve"> findings and provides</w:t>
      </w:r>
      <w:r>
        <w:rPr>
          <w:rStyle w:val="16"/>
          <w:rFonts w:ascii="Times New Roman" w:hAnsi="Times New Roman" w:cs="Times New Roman"/>
          <w:sz w:val="24"/>
          <w:szCs w:val="24"/>
        </w:rPr>
        <w:t xml:space="preserve"> </w:t>
      </w:r>
      <w:r>
        <w:rPr>
          <w:rFonts w:ascii="Times New Roman" w:hAnsi="Times New Roman" w:cs="Times New Roman"/>
          <w:sz w:val="24"/>
          <w:szCs w:val="24"/>
        </w:rPr>
        <w:t>insight</w:t>
      </w:r>
      <w:r>
        <w:rPr>
          <w:rStyle w:val="16"/>
          <w:rFonts w:ascii="Times New Roman" w:hAnsi="Times New Roman" w:cs="Times New Roman"/>
          <w:sz w:val="24"/>
          <w:szCs w:val="24"/>
        </w:rPr>
        <w:t xml:space="preserve"> </w:t>
      </w:r>
      <w:r>
        <w:rPr>
          <w:rFonts w:ascii="Times New Roman" w:hAnsi="Times New Roman" w:cs="Times New Roman"/>
          <w:sz w:val="24"/>
          <w:szCs w:val="24"/>
        </w:rPr>
        <w:t>on</w:t>
      </w:r>
      <w:r>
        <w:rPr>
          <w:rStyle w:val="16"/>
          <w:rFonts w:ascii="Times New Roman" w:hAnsi="Times New Roman" w:cs="Times New Roman"/>
          <w:sz w:val="24"/>
          <w:szCs w:val="24"/>
        </w:rPr>
        <w:t xml:space="preserve"> </w:t>
      </w:r>
      <w:r>
        <w:rPr>
          <w:rFonts w:ascii="Times New Roman" w:hAnsi="Times New Roman" w:cs="Times New Roman"/>
          <w:sz w:val="24"/>
          <w:szCs w:val="24"/>
        </w:rPr>
        <w:t>functional</w:t>
      </w:r>
      <w:r>
        <w:rPr>
          <w:rStyle w:val="16"/>
          <w:rFonts w:ascii="Times New Roman" w:hAnsi="Times New Roman" w:cs="Times New Roman"/>
          <w:sz w:val="24"/>
          <w:szCs w:val="24"/>
        </w:rPr>
        <w:t xml:space="preserve"> </w:t>
      </w:r>
      <w:r>
        <w:rPr>
          <w:rFonts w:ascii="Times New Roman" w:hAnsi="Times New Roman" w:cs="Times New Roman"/>
          <w:sz w:val="24"/>
          <w:szCs w:val="24"/>
        </w:rPr>
        <w:t>organization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locomotor</w:t>
      </w:r>
      <w:r>
        <w:rPr>
          <w:rStyle w:val="16"/>
          <w:rFonts w:ascii="Times New Roman" w:hAnsi="Times New Roman" w:cs="Times New Roman"/>
          <w:sz w:val="24"/>
          <w:szCs w:val="24"/>
        </w:rPr>
        <w:t xml:space="preserve"> </w:t>
      </w:r>
      <w:r>
        <w:rPr>
          <w:rFonts w:ascii="Times New Roman" w:hAnsi="Times New Roman" w:cs="Times New Roman"/>
          <w:sz w:val="24"/>
          <w:szCs w:val="24"/>
        </w:rPr>
        <w:t xml:space="preserve">networks. </w:t>
      </w:r>
      <w:ins w:id="55" w:author="Igor A Lavrov" w:date="2018-08-18T11:00:00Z">
        <w:r>
          <w:rPr>
            <w:rFonts w:ascii="Times New Roman" w:hAnsi="Times New Roman" w:cs="Times New Roman"/>
            <w:sz w:val="24"/>
            <w:szCs w:val="24"/>
          </w:rPr>
          <w:t>Comparing</w:t>
        </w:r>
      </w:ins>
      <w:ins w:id="56" w:author="Igor A Lavrov" w:date="2018-08-18T11:00:00Z">
        <w:r>
          <w:rPr>
            <w:rStyle w:val="16"/>
            <w:rFonts w:ascii="Times New Roman" w:hAnsi="Times New Roman" w:cs="Times New Roman"/>
            <w:sz w:val="24"/>
            <w:szCs w:val="24"/>
          </w:rPr>
          <w:t xml:space="preserve"> </w:t>
        </w:r>
      </w:ins>
      <w:ins w:id="57" w:author="Igor A Lavrov" w:date="2018-08-18T11:00:00Z">
        <w:r>
          <w:rPr>
            <w:rFonts w:ascii="Times New Roman" w:hAnsi="Times New Roman" w:cs="Times New Roman"/>
            <w:i/>
            <w:sz w:val="24"/>
            <w:szCs w:val="24"/>
          </w:rPr>
          <w:t>in vivo</w:t>
        </w:r>
      </w:ins>
      <w:ins w:id="58" w:author="Igor A Lavrov" w:date="2018-08-18T11:00:00Z">
        <w:r>
          <w:rPr>
            <w:rFonts w:ascii="Times New Roman" w:hAnsi="Times New Roman" w:cs="Times New Roman"/>
            <w:sz w:val="24"/>
            <w:szCs w:val="24"/>
          </w:rPr>
          <w:t xml:space="preserve"> and </w:t>
        </w:r>
      </w:ins>
      <w:ins w:id="59" w:author="Igor A Lavrov" w:date="2018-08-18T11:00:00Z">
        <w:r>
          <w:rPr>
            <w:rFonts w:ascii="Times New Roman" w:hAnsi="Times New Roman" w:cs="Times New Roman"/>
            <w:i/>
            <w:sz w:val="24"/>
            <w:szCs w:val="24"/>
          </w:rPr>
          <w:t>in silic</w:t>
        </w:r>
      </w:ins>
      <w:ins w:id="60" w:author="Igor A Lavrov" w:date="2018-08-18T11:01:00Z">
        <w:r>
          <w:rPr>
            <w:rFonts w:ascii="Times New Roman" w:hAnsi="Times New Roman" w:cs="Times New Roman"/>
            <w:i/>
            <w:sz w:val="24"/>
            <w:szCs w:val="24"/>
          </w:rPr>
          <w:t>o</w:t>
        </w:r>
      </w:ins>
      <w:ins w:id="61" w:author="Igor A Lavrov" w:date="2018-08-18T11:00:00Z">
        <w:r>
          <w:rPr>
            <w:rStyle w:val="16"/>
            <w:rFonts w:ascii="Times New Roman" w:hAnsi="Times New Roman" w:cs="Times New Roman"/>
            <w:sz w:val="24"/>
            <w:szCs w:val="24"/>
          </w:rPr>
          <w:t xml:space="preserve"> </w:t>
        </w:r>
      </w:ins>
      <w:ins w:id="62" w:author="Igor A Lavrov" w:date="2018-08-18T11:01:00Z">
        <w:r>
          <w:rPr>
            <w:rStyle w:val="16"/>
            <w:rFonts w:ascii="Times New Roman" w:hAnsi="Times New Roman" w:cs="Times New Roman"/>
            <w:sz w:val="24"/>
            <w:szCs w:val="24"/>
          </w:rPr>
          <w:t xml:space="preserve">results </w:t>
        </w:r>
      </w:ins>
      <w:r>
        <w:rPr>
          <w:rStyle w:val="16"/>
          <w:rFonts w:ascii="Times New Roman" w:hAnsi="Times New Roman" w:cs="Times New Roman"/>
          <w:sz w:val="24"/>
          <w:szCs w:val="24"/>
        </w:rPr>
        <w:t xml:space="preserve">we </w:t>
      </w:r>
      <w:r>
        <w:rPr>
          <w:rFonts w:ascii="Times New Roman" w:hAnsi="Times New Roman" w:cs="Times New Roman"/>
          <w:sz w:val="24"/>
          <w:szCs w:val="24"/>
        </w:rPr>
        <w:t xml:space="preserve">investigated the effect of (1) modulation in sensory input (modulation of parameters of EES, </w:t>
      </w:r>
      <w:ins w:id="63" w:author="Igor A Lavrov" w:date="2018-08-18T11:01:00Z">
        <w:r>
          <w:rPr>
            <w:rFonts w:ascii="Times New Roman" w:hAnsi="Times New Roman" w:cs="Times New Roman"/>
            <w:sz w:val="24"/>
            <w:szCs w:val="24"/>
          </w:rPr>
          <w:t xml:space="preserve">i.e. </w:t>
        </w:r>
      </w:ins>
      <w:r>
        <w:rPr>
          <w:rFonts w:ascii="Times New Roman" w:hAnsi="Times New Roman" w:cs="Times New Roman"/>
          <w:sz w:val="24"/>
          <w:szCs w:val="24"/>
        </w:rPr>
        <w:t xml:space="preserve">frequency, amplitude, and geometry of stimulation; modulation of sensory input from treadmill, </w:t>
      </w:r>
      <w:ins w:id="64" w:author="Igor A Lavrov" w:date="2018-08-18T11:01:00Z">
        <w:r>
          <w:rPr>
            <w:rFonts w:ascii="Times New Roman" w:hAnsi="Times New Roman" w:cs="Times New Roman"/>
            <w:sz w:val="24"/>
            <w:szCs w:val="24"/>
          </w:rPr>
          <w:t xml:space="preserve">i.e. </w:t>
        </w:r>
      </w:ins>
      <w:r>
        <w:rPr>
          <w:rFonts w:ascii="Times New Roman" w:hAnsi="Times New Roman" w:cs="Times New Roman"/>
          <w:sz w:val="24"/>
          <w:szCs w:val="24"/>
        </w:rPr>
        <w:t>speed, direction, and load; surgical elimination of sensory input</w:t>
      </w:r>
      <w:ins w:id="65" w:author="Igor A Lavrov" w:date="2018-08-18T11:01:00Z">
        <w:r>
          <w:rPr>
            <w:rFonts w:ascii="Times New Roman" w:hAnsi="Times New Roman" w:cs="Times New Roman"/>
            <w:sz w:val="24"/>
            <w:szCs w:val="24"/>
          </w:rPr>
          <w:t>, etc</w:t>
        </w:r>
      </w:ins>
      <w:r>
        <w:rPr>
          <w:rFonts w:ascii="Times New Roman" w:hAnsi="Times New Roman" w:cs="Times New Roman"/>
          <w:sz w:val="24"/>
          <w:szCs w:val="24"/>
        </w:rPr>
        <w:t>), (2) electrical and pharmacological</w:t>
      </w:r>
      <w:r>
        <w:rPr>
          <w:rStyle w:val="16"/>
          <w:rFonts w:ascii="Times New Roman" w:hAnsi="Times New Roman" w:cs="Times New Roman"/>
          <w:sz w:val="24"/>
          <w:szCs w:val="24"/>
        </w:rPr>
        <w:t xml:space="preserve"> </w:t>
      </w:r>
      <w:r>
        <w:rPr>
          <w:rFonts w:ascii="Times New Roman" w:hAnsi="Times New Roman" w:cs="Times New Roman"/>
          <w:sz w:val="24"/>
          <w:szCs w:val="24"/>
        </w:rPr>
        <w:t>modulation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circuitry</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networks</w:t>
      </w:r>
      <w:r>
        <w:rPr>
          <w:rStyle w:val="16"/>
          <w:rFonts w:ascii="Times New Roman" w:hAnsi="Times New Roman" w:cs="Times New Roman"/>
          <w:sz w:val="24"/>
          <w:szCs w:val="24"/>
        </w:rPr>
        <w:t xml:space="preserve"> </w:t>
      </w:r>
      <w:r>
        <w:rPr>
          <w:rFonts w:ascii="Times New Roman" w:hAnsi="Times New Roman" w:cs="Times New Roman"/>
          <w:sz w:val="24"/>
          <w:szCs w:val="24"/>
        </w:rPr>
        <w:t>reorganization</w:t>
      </w:r>
      <w:r>
        <w:rPr>
          <w:rStyle w:val="16"/>
          <w:rFonts w:ascii="Times New Roman" w:hAnsi="Times New Roman" w:cs="Times New Roman"/>
          <w:sz w:val="24"/>
          <w:szCs w:val="24"/>
        </w:rPr>
        <w:t xml:space="preserve"> </w:t>
      </w:r>
      <w:r>
        <w:rPr>
          <w:rFonts w:ascii="Times New Roman" w:hAnsi="Times New Roman" w:cs="Times New Roman"/>
          <w:sz w:val="24"/>
          <w:szCs w:val="24"/>
        </w:rPr>
        <w:t>at</w:t>
      </w:r>
      <w:r>
        <w:rPr>
          <w:rStyle w:val="16"/>
          <w:rFonts w:ascii="Times New Roman" w:hAnsi="Times New Roman" w:cs="Times New Roman"/>
          <w:sz w:val="24"/>
          <w:szCs w:val="24"/>
        </w:rPr>
        <w:t xml:space="preserve"> </w:t>
      </w:r>
      <w:r>
        <w:rPr>
          <w:rFonts w:ascii="Times New Roman" w:hAnsi="Times New Roman" w:cs="Times New Roman"/>
          <w:sz w:val="24"/>
          <w:szCs w:val="24"/>
        </w:rPr>
        <w:t>different</w:t>
      </w:r>
      <w:r>
        <w:rPr>
          <w:rStyle w:val="16"/>
          <w:rFonts w:ascii="Times New Roman" w:hAnsi="Times New Roman" w:cs="Times New Roman"/>
          <w:sz w:val="24"/>
          <w:szCs w:val="24"/>
        </w:rPr>
        <w:t xml:space="preserve"> </w:t>
      </w:r>
      <w:r>
        <w:rPr>
          <w:rFonts w:ascii="Times New Roman" w:hAnsi="Times New Roman" w:cs="Times New Roman"/>
          <w:sz w:val="24"/>
          <w:szCs w:val="24"/>
        </w:rPr>
        <w:t>time</w:t>
      </w:r>
      <w:r>
        <w:rPr>
          <w:rStyle w:val="16"/>
          <w:rFonts w:ascii="Times New Roman" w:hAnsi="Times New Roman" w:cs="Times New Roman"/>
          <w:sz w:val="24"/>
          <w:szCs w:val="24"/>
        </w:rPr>
        <w:t xml:space="preserve"> </w:t>
      </w:r>
      <w:r>
        <w:rPr>
          <w:rFonts w:ascii="Times New Roman" w:hAnsi="Times New Roman" w:cs="Times New Roman"/>
          <w:sz w:val="24"/>
          <w:szCs w:val="24"/>
        </w:rPr>
        <w:t xml:space="preserve">after </w:t>
      </w:r>
      <w:r>
        <w:rPr>
          <w:rStyle w:val="16"/>
          <w:rFonts w:ascii="Times New Roman" w:hAnsi="Times New Roman" w:cs="Times New Roman"/>
          <w:sz w:val="24"/>
          <w:szCs w:val="24"/>
        </w:rPr>
        <w:t xml:space="preserve">injury, </w:t>
      </w:r>
      <w:r>
        <w:rPr>
          <w:rFonts w:ascii="Times New Roman" w:hAnsi="Times New Roman" w:cs="Times New Roman"/>
          <w:sz w:val="24"/>
          <w:szCs w:val="24"/>
        </w:rPr>
        <w:t>modulation of synaptic activity with pharmacological pretreatment with strychnine and quipazine), and (3) modulation in supraspinal input (comparison between control, anesthetized animals, spinal cord injured</w:t>
      </w:r>
      <w:r>
        <w:rPr>
          <w:rStyle w:val="16"/>
          <w:rFonts w:ascii="Times New Roman" w:hAnsi="Times New Roman" w:cs="Times New Roman"/>
          <w:sz w:val="24"/>
          <w:szCs w:val="24"/>
        </w:rPr>
        <w:t xml:space="preserve"> </w:t>
      </w:r>
      <w:r>
        <w:rPr>
          <w:rFonts w:ascii="Times New Roman" w:hAnsi="Times New Roman" w:cs="Times New Roman"/>
          <w:sz w:val="24"/>
          <w:szCs w:val="24"/>
        </w:rPr>
        <w:t>animals).</w:t>
      </w:r>
    </w:p>
    <w:p>
      <w:pPr>
        <w:pStyle w:val="6"/>
        <w:tabs>
          <w:tab w:val="left" w:pos="9172"/>
        </w:tabs>
        <w:spacing w:before="1" w:line="252" w:lineRule="auto"/>
        <w:ind w:right="485" w:firstLine="298"/>
        <w:jc w:val="both"/>
        <w:rPr>
          <w:ins w:id="66" w:author="Igor A Lavrov" w:date="2018-08-18T11:19:00Z"/>
          <w:rFonts w:ascii="Times New Roman" w:hAnsi="Times New Roman" w:cs="Times New Roman"/>
          <w:sz w:val="24"/>
          <w:szCs w:val="24"/>
        </w:rPr>
      </w:pPr>
    </w:p>
    <w:p>
      <w:pPr>
        <w:pStyle w:val="6"/>
        <w:tabs>
          <w:tab w:val="left" w:pos="9172"/>
        </w:tabs>
        <w:spacing w:before="1" w:line="252" w:lineRule="auto"/>
        <w:ind w:right="485" w:firstLine="298"/>
        <w:jc w:val="both"/>
        <w:rPr>
          <w:ins w:id="67" w:author="Igor A Lavrov" w:date="2018-08-18T11:19:00Z"/>
          <w:rFonts w:ascii="Times New Roman" w:hAnsi="Times New Roman" w:cs="Times New Roman"/>
          <w:sz w:val="24"/>
          <w:szCs w:val="24"/>
        </w:rPr>
      </w:pPr>
    </w:p>
    <w:p>
      <w:pPr>
        <w:pStyle w:val="6"/>
        <w:tabs>
          <w:tab w:val="left" w:pos="9172"/>
        </w:tabs>
        <w:spacing w:before="1" w:line="252" w:lineRule="auto"/>
        <w:ind w:right="485" w:firstLine="298"/>
        <w:jc w:val="both"/>
        <w:rPr>
          <w:rFonts w:ascii="Times New Roman" w:hAnsi="Times New Roman" w:cs="Times New Roman"/>
          <w:sz w:val="24"/>
          <w:szCs w:val="24"/>
        </w:rPr>
      </w:pPr>
    </w:p>
    <w:p>
      <w:pPr>
        <w:pStyle w:val="6"/>
        <w:spacing w:before="9"/>
        <w:ind w:left="0" w:right="485"/>
        <w:jc w:val="both"/>
        <w:rPr>
          <w:rFonts w:ascii="Times New Roman" w:hAnsi="Times New Roman" w:cs="Times New Roman"/>
          <w:sz w:val="24"/>
          <w:szCs w:val="24"/>
        </w:rPr>
      </w:pPr>
    </w:p>
    <w:p>
      <w:pPr>
        <w:pStyle w:val="15"/>
        <w:tabs>
          <w:tab w:val="left" w:pos="575"/>
        </w:tabs>
        <w:ind w:right="485"/>
        <w:jc w:val="both"/>
      </w:pPr>
      <w:bookmarkStart w:id="1" w:name="Methods"/>
      <w:bookmarkEnd w:id="1"/>
      <w:r>
        <w:t>Methods</w:t>
      </w:r>
    </w:p>
    <w:p>
      <w:pPr>
        <w:pStyle w:val="6"/>
        <w:spacing w:before="193" w:line="252" w:lineRule="auto"/>
        <w:ind w:right="485"/>
        <w:jc w:val="both"/>
        <w:rPr>
          <w:rFonts w:ascii="Times New Roman" w:hAnsi="Times New Roman" w:cs="Times New Roman"/>
          <w:sz w:val="24"/>
          <w:szCs w:val="24"/>
        </w:rPr>
      </w:pPr>
      <w:r>
        <w:rPr>
          <w:rFonts w:ascii="Times New Roman" w:hAnsi="Times New Roman" w:cs="Times New Roman"/>
          <w:sz w:val="24"/>
          <w:szCs w:val="24"/>
        </w:rPr>
        <w:t>Data</w:t>
      </w:r>
      <w:r>
        <w:rPr>
          <w:rStyle w:val="16"/>
          <w:rFonts w:ascii="Times New Roman" w:hAnsi="Times New Roman" w:cs="Times New Roman"/>
          <w:sz w:val="24"/>
          <w:szCs w:val="24"/>
        </w:rPr>
        <w:t xml:space="preserve"> </w:t>
      </w:r>
      <w:r>
        <w:rPr>
          <w:rFonts w:ascii="Times New Roman" w:hAnsi="Times New Roman" w:cs="Times New Roman"/>
          <w:sz w:val="24"/>
          <w:szCs w:val="24"/>
        </w:rPr>
        <w:t>for</w:t>
      </w:r>
      <w:r>
        <w:rPr>
          <w:rStyle w:val="16"/>
          <w:rFonts w:ascii="Times New Roman" w:hAnsi="Times New Roman" w:cs="Times New Roman"/>
          <w:sz w:val="24"/>
          <w:szCs w:val="24"/>
        </w:rPr>
        <w:t xml:space="preserve"> </w:t>
      </w:r>
      <w:r>
        <w:rPr>
          <w:rFonts w:ascii="Times New Roman" w:hAnsi="Times New Roman" w:cs="Times New Roman"/>
          <w:sz w:val="24"/>
          <w:szCs w:val="24"/>
        </w:rPr>
        <w:t>this</w:t>
      </w:r>
      <w:r>
        <w:rPr>
          <w:rStyle w:val="16"/>
          <w:rFonts w:ascii="Times New Roman" w:hAnsi="Times New Roman" w:cs="Times New Roman"/>
          <w:sz w:val="24"/>
          <w:szCs w:val="24"/>
        </w:rPr>
        <w:t xml:space="preserve"> </w:t>
      </w:r>
      <w:r>
        <w:rPr>
          <w:rFonts w:ascii="Times New Roman" w:hAnsi="Times New Roman" w:cs="Times New Roman"/>
          <w:sz w:val="24"/>
          <w:szCs w:val="24"/>
        </w:rPr>
        <w:t>study</w:t>
      </w:r>
      <w:r>
        <w:rPr>
          <w:rStyle w:val="16"/>
          <w:rFonts w:ascii="Times New Roman" w:hAnsi="Times New Roman" w:cs="Times New Roman"/>
          <w:sz w:val="24"/>
          <w:szCs w:val="24"/>
        </w:rPr>
        <w:t xml:space="preserve"> </w:t>
      </w:r>
      <w:r>
        <w:rPr>
          <w:rFonts w:ascii="Times New Roman" w:hAnsi="Times New Roman" w:cs="Times New Roman"/>
          <w:sz w:val="24"/>
          <w:szCs w:val="24"/>
        </w:rPr>
        <w:t>were</w:t>
      </w:r>
      <w:r>
        <w:rPr>
          <w:rStyle w:val="16"/>
          <w:rFonts w:ascii="Times New Roman" w:hAnsi="Times New Roman" w:cs="Times New Roman"/>
          <w:sz w:val="24"/>
          <w:szCs w:val="24"/>
        </w:rPr>
        <w:t xml:space="preserve"> </w:t>
      </w:r>
      <w:r>
        <w:rPr>
          <w:rFonts w:ascii="Times New Roman" w:hAnsi="Times New Roman" w:cs="Times New Roman"/>
          <w:sz w:val="24"/>
          <w:szCs w:val="24"/>
        </w:rPr>
        <w:t>collected</w:t>
      </w:r>
      <w:r>
        <w:rPr>
          <w:rStyle w:val="16"/>
          <w:rFonts w:ascii="Times New Roman" w:hAnsi="Times New Roman" w:cs="Times New Roman"/>
          <w:sz w:val="24"/>
          <w:szCs w:val="24"/>
        </w:rPr>
        <w:t xml:space="preserve"> </w:t>
      </w:r>
      <w:r>
        <w:rPr>
          <w:rFonts w:ascii="Times New Roman" w:hAnsi="Times New Roman" w:cs="Times New Roman"/>
          <w:sz w:val="24"/>
          <w:szCs w:val="24"/>
        </w:rPr>
        <w:t>during</w:t>
      </w:r>
      <w:r>
        <w:rPr>
          <w:rStyle w:val="16"/>
          <w:rFonts w:ascii="Times New Roman" w:hAnsi="Times New Roman" w:cs="Times New Roman"/>
          <w:sz w:val="24"/>
          <w:szCs w:val="24"/>
        </w:rPr>
        <w:t xml:space="preserve"> </w:t>
      </w:r>
      <w:r>
        <w:rPr>
          <w:rFonts w:ascii="Times New Roman" w:hAnsi="Times New Roman" w:cs="Times New Roman"/>
          <w:sz w:val="24"/>
          <w:szCs w:val="24"/>
        </w:rPr>
        <w:t>previously</w:t>
      </w:r>
      <w:r>
        <w:rPr>
          <w:rStyle w:val="16"/>
          <w:rFonts w:ascii="Times New Roman" w:hAnsi="Times New Roman" w:cs="Times New Roman"/>
          <w:sz w:val="24"/>
          <w:szCs w:val="24"/>
        </w:rPr>
        <w:t xml:space="preserve"> </w:t>
      </w:r>
      <w:r>
        <w:rPr>
          <w:rFonts w:ascii="Times New Roman" w:hAnsi="Times New Roman" w:cs="Times New Roman"/>
          <w:sz w:val="24"/>
          <w:szCs w:val="24"/>
        </w:rPr>
        <w:t>published</w:t>
      </w:r>
      <w:r>
        <w:rPr>
          <w:rStyle w:val="16"/>
          <w:rFonts w:ascii="Times New Roman" w:hAnsi="Times New Roman" w:cs="Times New Roman"/>
          <w:sz w:val="24"/>
          <w:szCs w:val="24"/>
        </w:rPr>
        <w:t xml:space="preserve"> </w:t>
      </w:r>
      <w:r>
        <w:rPr>
          <w:rFonts w:ascii="Times New Roman" w:hAnsi="Times New Roman" w:cs="Times New Roman"/>
          <w:sz w:val="24"/>
          <w:szCs w:val="24"/>
        </w:rPr>
        <w:t>works</w:t>
      </w:r>
      <w:ins w:id="68" w:author="Igor A Lavrov" w:date="2018-08-18T11:02:00Z">
        <w:r>
          <w:rPr>
            <w:rFonts w:ascii="Times New Roman" w:hAnsi="Times New Roman" w:cs="Times New Roman"/>
            <w:sz w:val="24"/>
            <w:szCs w:val="24"/>
          </w:rPr>
          <w:t xml:space="preserve"> (2006-2018)</w:t>
        </w:r>
      </w:ins>
      <w:r>
        <w:rPr>
          <w:rStyle w:val="16"/>
          <w:rFonts w:ascii="Times New Roman" w:hAnsi="Times New Roman" w:cs="Times New Roman"/>
          <w:sz w:val="24"/>
          <w:szCs w:val="24"/>
        </w:rPr>
        <w:t xml:space="preserve"> </w:t>
      </w:r>
      <w:r>
        <w:rPr>
          <w:rFonts w:ascii="Times New Roman" w:hAnsi="Times New Roman" w:cs="Times New Roman"/>
          <w:sz w:val="24"/>
          <w:szCs w:val="24"/>
        </w:rPr>
        <w:t>on</w:t>
      </w:r>
      <w:r>
        <w:rPr>
          <w:rStyle w:val="16"/>
          <w:rFonts w:ascii="Times New Roman" w:hAnsi="Times New Roman" w:cs="Times New Roman"/>
          <w:sz w:val="24"/>
          <w:szCs w:val="24"/>
        </w:rPr>
        <w:t xml:space="preserve"> </w:t>
      </w:r>
      <w:r>
        <w:rPr>
          <w:rFonts w:ascii="Times New Roman" w:hAnsi="Times New Roman" w:cs="Times New Roman"/>
          <w:sz w:val="24"/>
          <w:szCs w:val="24"/>
        </w:rPr>
        <w:t>Sprague</w:t>
      </w:r>
      <w:r>
        <w:rPr>
          <w:rStyle w:val="16"/>
          <w:rFonts w:ascii="Times New Roman" w:hAnsi="Times New Roman" w:cs="Times New Roman"/>
          <w:sz w:val="24"/>
          <w:szCs w:val="24"/>
        </w:rPr>
        <w:t xml:space="preserve"> </w:t>
      </w:r>
      <w:r>
        <w:rPr>
          <w:rFonts w:ascii="Times New Roman" w:hAnsi="Times New Roman" w:cs="Times New Roman"/>
          <w:sz w:val="24"/>
          <w:szCs w:val="24"/>
        </w:rPr>
        <w:t>Dawley</w:t>
      </w:r>
      <w:r>
        <w:rPr>
          <w:rStyle w:val="16"/>
          <w:rFonts w:ascii="Times New Roman" w:hAnsi="Times New Roman" w:cs="Times New Roman"/>
          <w:sz w:val="24"/>
          <w:szCs w:val="24"/>
        </w:rPr>
        <w:t xml:space="preserve"> </w:t>
      </w:r>
      <w:r>
        <w:rPr>
          <w:rFonts w:ascii="Times New Roman" w:hAnsi="Times New Roman" w:cs="Times New Roman"/>
          <w:sz w:val="24"/>
          <w:szCs w:val="24"/>
        </w:rPr>
        <w:t>rats,</w:t>
      </w:r>
      <w:r>
        <w:rPr>
          <w:rStyle w:val="16"/>
          <w:rFonts w:ascii="Times New Roman" w:hAnsi="Times New Roman" w:cs="Times New Roman"/>
          <w:sz w:val="24"/>
          <w:szCs w:val="24"/>
        </w:rPr>
        <w:t xml:space="preserve"> </w:t>
      </w:r>
      <w:r>
        <w:rPr>
          <w:rFonts w:ascii="Times New Roman" w:hAnsi="Times New Roman" w:cs="Times New Roman"/>
          <w:sz w:val="24"/>
          <w:szCs w:val="24"/>
        </w:rPr>
        <w:t>270- 300</w:t>
      </w:r>
      <w:r>
        <w:rPr>
          <w:rStyle w:val="16"/>
          <w:rFonts w:ascii="Times New Roman" w:hAnsi="Times New Roman" w:cs="Times New Roman"/>
          <w:sz w:val="24"/>
          <w:szCs w:val="24"/>
        </w:rPr>
        <w:t xml:space="preserve"> </w:t>
      </w:r>
      <w:r>
        <w:rPr>
          <w:rFonts w:ascii="Times New Roman" w:hAnsi="Times New Roman" w:cs="Times New Roman"/>
          <w:sz w:val="24"/>
          <w:szCs w:val="24"/>
        </w:rPr>
        <w:t>g</w:t>
      </w:r>
      <w:r>
        <w:rPr>
          <w:rStyle w:val="16"/>
          <w:rFonts w:ascii="Times New Roman" w:hAnsi="Times New Roman" w:cs="Times New Roman"/>
          <w:sz w:val="24"/>
          <w:szCs w:val="24"/>
        </w:rPr>
        <w:t xml:space="preserve"> body </w:t>
      </w:r>
      <w:r>
        <w:rPr>
          <w:rFonts w:ascii="Times New Roman" w:hAnsi="Times New Roman" w:cs="Times New Roman"/>
          <w:sz w:val="24"/>
          <w:szCs w:val="24"/>
        </w:rPr>
        <w:t>weight</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evaluated</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r>
        <w:rPr>
          <w:rFonts w:ascii="Times New Roman" w:hAnsi="Times New Roman" w:cs="Times New Roman"/>
          <w:sz w:val="24"/>
          <w:szCs w:val="24"/>
        </w:rPr>
        <w:t>regards</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circuitry</w:t>
      </w:r>
      <w:r>
        <w:rPr>
          <w:rStyle w:val="16"/>
          <w:rFonts w:ascii="Times New Roman" w:hAnsi="Times New Roman" w:cs="Times New Roman"/>
          <w:sz w:val="24"/>
          <w:szCs w:val="24"/>
        </w:rPr>
        <w:t xml:space="preserve"> </w:t>
      </w:r>
      <w:r>
        <w:rPr>
          <w:rFonts w:ascii="Times New Roman" w:hAnsi="Times New Roman" w:cs="Times New Roman"/>
          <w:sz w:val="24"/>
          <w:szCs w:val="24"/>
        </w:rPr>
        <w:t>organization</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modulation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cord motor</w:t>
      </w:r>
      <w:r>
        <w:rPr>
          <w:rStyle w:val="16"/>
          <w:rFonts w:ascii="Times New Roman" w:hAnsi="Times New Roman" w:cs="Times New Roman"/>
          <w:sz w:val="24"/>
          <w:szCs w:val="24"/>
        </w:rPr>
        <w:t xml:space="preserve"> evoked </w:t>
      </w:r>
      <w:r>
        <w:rPr>
          <w:rFonts w:ascii="Times New Roman" w:hAnsi="Times New Roman" w:cs="Times New Roman"/>
          <w:sz w:val="24"/>
          <w:szCs w:val="24"/>
        </w:rPr>
        <w:t>potentials.</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experimental</w:t>
      </w:r>
      <w:r>
        <w:rPr>
          <w:rStyle w:val="16"/>
          <w:rFonts w:ascii="Times New Roman" w:hAnsi="Times New Roman" w:cs="Times New Roman"/>
          <w:sz w:val="24"/>
          <w:szCs w:val="24"/>
        </w:rPr>
        <w:t xml:space="preserve"> </w:t>
      </w:r>
      <w:r>
        <w:rPr>
          <w:rFonts w:ascii="Times New Roman" w:hAnsi="Times New Roman" w:cs="Times New Roman"/>
          <w:sz w:val="24"/>
          <w:szCs w:val="24"/>
        </w:rPr>
        <w:t>procedures</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r>
        <w:rPr>
          <w:rFonts w:ascii="Times New Roman" w:hAnsi="Times New Roman" w:cs="Times New Roman"/>
          <w:sz w:val="24"/>
          <w:szCs w:val="24"/>
        </w:rPr>
        <w:t>these</w:t>
      </w:r>
      <w:r>
        <w:rPr>
          <w:rStyle w:val="16"/>
          <w:rFonts w:ascii="Times New Roman" w:hAnsi="Times New Roman" w:cs="Times New Roman"/>
          <w:sz w:val="24"/>
          <w:szCs w:val="24"/>
        </w:rPr>
        <w:t xml:space="preserve"> </w:t>
      </w:r>
      <w:r>
        <w:rPr>
          <w:rFonts w:ascii="Times New Roman" w:hAnsi="Times New Roman" w:cs="Times New Roman"/>
          <w:sz w:val="24"/>
          <w:szCs w:val="24"/>
        </w:rPr>
        <w:t>studies</w:t>
      </w:r>
      <w:r>
        <w:rPr>
          <w:rStyle w:val="16"/>
          <w:rFonts w:ascii="Times New Roman" w:hAnsi="Times New Roman" w:cs="Times New Roman"/>
          <w:sz w:val="24"/>
          <w:szCs w:val="24"/>
        </w:rPr>
        <w:t xml:space="preserve"> </w:t>
      </w:r>
      <w:r>
        <w:rPr>
          <w:rFonts w:ascii="Times New Roman" w:hAnsi="Times New Roman" w:cs="Times New Roman"/>
          <w:sz w:val="24"/>
          <w:szCs w:val="24"/>
        </w:rPr>
        <w:t>comply</w:t>
      </w:r>
      <w:r>
        <w:rPr>
          <w:rStyle w:val="16"/>
          <w:rFonts w:ascii="Times New Roman" w:hAnsi="Times New Roman" w:cs="Times New Roman"/>
          <w:sz w:val="24"/>
          <w:szCs w:val="24"/>
        </w:rPr>
        <w:t xml:space="preserve"> </w:t>
      </w:r>
      <w:r>
        <w:rPr>
          <w:rFonts w:ascii="Times New Roman" w:hAnsi="Times New Roman" w:cs="Times New Roman"/>
          <w:sz w:val="24"/>
          <w:szCs w:val="24"/>
        </w:rPr>
        <w:t>with</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guidelines of National Institute of Health Guide for the Care and Use of Laboratory Animals. Surgical procedures, injury model, implantation techniques, stimulation and recording procedures, and animal</w:t>
      </w:r>
      <w:r>
        <w:rPr>
          <w:rStyle w:val="16"/>
          <w:rFonts w:ascii="Times New Roman" w:hAnsi="Times New Roman" w:cs="Times New Roman"/>
          <w:sz w:val="24"/>
          <w:szCs w:val="24"/>
        </w:rPr>
        <w:t xml:space="preserve"> </w:t>
      </w:r>
      <w:r>
        <w:rPr>
          <w:rFonts w:ascii="Times New Roman" w:hAnsi="Times New Roman" w:cs="Times New Roman"/>
          <w:sz w:val="24"/>
          <w:szCs w:val="24"/>
        </w:rPr>
        <w:t>care</w:t>
      </w:r>
      <w:r>
        <w:rPr>
          <w:rStyle w:val="16"/>
          <w:rFonts w:ascii="Times New Roman" w:hAnsi="Times New Roman" w:cs="Times New Roman"/>
          <w:sz w:val="24"/>
          <w:szCs w:val="24"/>
        </w:rPr>
        <w:t xml:space="preserve"> was </w:t>
      </w:r>
      <w:r>
        <w:rPr>
          <w:rFonts w:ascii="Times New Roman" w:hAnsi="Times New Roman" w:cs="Times New Roman"/>
          <w:sz w:val="24"/>
          <w:szCs w:val="24"/>
        </w:rPr>
        <w:t>described</w:t>
      </w:r>
      <w:r>
        <w:rPr>
          <w:rStyle w:val="16"/>
          <w:rFonts w:ascii="Times New Roman" w:hAnsi="Times New Roman" w:cs="Times New Roman"/>
          <w:sz w:val="24"/>
          <w:szCs w:val="24"/>
        </w:rPr>
        <w:t xml:space="preserve"> </w:t>
      </w:r>
      <w:r>
        <w:rPr>
          <w:rFonts w:ascii="Times New Roman" w:hAnsi="Times New Roman" w:cs="Times New Roman"/>
          <w:sz w:val="24"/>
          <w:szCs w:val="24"/>
        </w:rPr>
        <w:t>else</w:t>
      </w:r>
      <w:r>
        <w:rPr>
          <w:rStyle w:val="16"/>
          <w:rFonts w:ascii="Times New Roman" w:hAnsi="Times New Roman" w:cs="Times New Roman"/>
          <w:sz w:val="24"/>
          <w:szCs w:val="24"/>
        </w:rPr>
        <w:t xml:space="preserve"> </w:t>
      </w:r>
      <w:r>
        <w:rPr>
          <w:rFonts w:ascii="Times New Roman" w:hAnsi="Times New Roman" w:cs="Times New Roman"/>
          <w:sz w:val="24"/>
          <w:szCs w:val="24"/>
        </w:rPr>
        <w:t>were</w:t>
      </w:r>
      <w:r>
        <w:rPr>
          <w:rStyle w:val="16"/>
          <w:rFonts w:ascii="Times New Roman" w:hAnsi="Times New Roman" w:cs="Times New Roman"/>
          <w:sz w:val="24"/>
          <w:szCs w:val="24"/>
        </w:rPr>
        <w:t xml:space="preserve"> </w:t>
      </w:r>
      <w:r>
        <w:rPr>
          <w:rFonts w:ascii="Times New Roman" w:hAnsi="Times New Roman" w:cs="Times New Roman"/>
          <w:sz w:val="24"/>
          <w:szCs w:val="24"/>
        </w:rPr>
        <w:t>[</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"bookmark12"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Roy</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1991</w:t>
      </w:r>
      <w:r>
        <w:rPr>
          <w:rFonts w:ascii="Times New Roman" w:hAnsi="Times New Roman" w:cs="Times New Roman"/>
          <w:sz w:val="24"/>
          <w:szCs w:val="24"/>
        </w:rPr>
        <w:fldChar w:fldCharType="end"/>
      </w:r>
      <w:r>
        <w:rPr>
          <w:rStyle w:val="16"/>
          <w:rFonts w:ascii="Times New Roman" w:hAnsi="Times New Roman" w:cs="Times New Roman"/>
          <w:sz w:val="24"/>
          <w:szCs w:val="24"/>
        </w:rPr>
        <w:t>,</w:t>
      </w:r>
      <w:r>
        <w:rPr>
          <w:rStyle w:val="19"/>
          <w:rFonts w:ascii="Times New Roman" w:hAnsi="Times New Roman" w:cs="Times New Roman"/>
          <w:sz w:val="24"/>
          <w:szCs w:val="24"/>
        </w:rPr>
        <w:fldChar w:fldCharType="begin"/>
      </w:r>
      <w:r>
        <w:rPr>
          <w:rStyle w:val="19"/>
          <w:rFonts w:ascii="Times New Roman" w:hAnsi="Times New Roman" w:cs="Times New Roman"/>
          <w:sz w:val="24"/>
          <w:szCs w:val="24"/>
        </w:rPr>
        <w:instrText xml:space="preserve"> HYPERLINK \l "bookmark13" </w:instrText>
      </w:r>
      <w:r>
        <w:rPr>
          <w:rStyle w:val="19"/>
          <w:rFonts w:ascii="Times New Roman" w:hAnsi="Times New Roman" w:cs="Times New Roman"/>
          <w:sz w:val="24"/>
          <w:szCs w:val="24"/>
        </w:rPr>
        <w:fldChar w:fldCharType="separate"/>
      </w:r>
      <w:r>
        <w:rPr>
          <w:rStyle w:val="19"/>
          <w:rFonts w:ascii="Times New Roman" w:hAnsi="Times New Roman" w:cs="Times New Roman"/>
          <w:sz w:val="24"/>
          <w:szCs w:val="24"/>
        </w:rPr>
        <w:t>Talmadge</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2002</w:t>
      </w:r>
      <w:r>
        <w:rPr>
          <w:rFonts w:ascii="Times New Roman" w:hAnsi="Times New Roman" w:cs="Times New Roman"/>
          <w:sz w:val="24"/>
          <w:szCs w:val="24"/>
        </w:rPr>
        <w:t>,</w:t>
      </w:r>
      <w:r>
        <w:rPr>
          <w:rFonts w:ascii="Times New Roman" w:hAnsi="Times New Roman" w:cs="Times New Roman"/>
          <w:sz w:val="24"/>
          <w:szCs w:val="24"/>
        </w:rPr>
        <w:fldChar w:fldCharType="end"/>
      </w:r>
      <w:r>
        <w:rPr>
          <w:rStyle w:val="18"/>
          <w:rFonts w:ascii="Times New Roman" w:hAnsi="Times New Roman" w:cs="Times New Roman"/>
          <w:sz w:val="24"/>
          <w:szCs w:val="24"/>
        </w:rPr>
        <w:t>Ic</w:t>
      </w:r>
      <w:r>
        <w:fldChar w:fldCharType="begin"/>
      </w:r>
      <w:r>
        <w:instrText xml:space="preserve"> HYPERLINK \l "bookmark7" </w:instrText>
      </w:r>
      <w:r>
        <w:fldChar w:fldCharType="separate"/>
      </w:r>
      <w:r>
        <w:rPr>
          <w:rStyle w:val="18"/>
          <w:rFonts w:ascii="Times New Roman" w:hAnsi="Times New Roman" w:cs="Times New Roman"/>
          <w:sz w:val="24"/>
          <w:szCs w:val="24"/>
        </w:rPr>
        <w:t>hiyama</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et</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2005</w:t>
      </w:r>
      <w:r>
        <w:rPr>
          <w:rFonts w:ascii="Times New Roman" w:hAnsi="Times New Roman" w:cs="Times New Roman"/>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\l "bookmark102" </w:instrText>
      </w:r>
      <w:r>
        <w:fldChar w:fldCharType="separate"/>
      </w:r>
      <w:r>
        <w:rPr>
          <w:rStyle w:val="17"/>
          <w:rFonts w:ascii="Times New Roman" w:hAnsi="Times New Roman" w:cs="Times New Roman"/>
          <w:sz w:val="24"/>
          <w:szCs w:val="24"/>
        </w:rPr>
        <w:t xml:space="preserve">Lavrov </w:t>
      </w:r>
      <w:r>
        <w:rPr>
          <w:rStyle w:val="18"/>
          <w:rFonts w:ascii="Times New Roman" w:hAnsi="Times New Roman" w:cs="Times New Roman"/>
          <w:sz w:val="24"/>
          <w:szCs w:val="24"/>
        </w:rPr>
        <w:t>et al., 2006</w:t>
      </w:r>
      <w:r>
        <w:rPr>
          <w:rStyle w:val="18"/>
          <w:rFonts w:ascii="Times New Roman" w:hAnsi="Times New Roman" w:cs="Times New Roman"/>
          <w:sz w:val="24"/>
          <w:szCs w:val="24"/>
        </w:rPr>
        <w:fldChar w:fldCharType="end"/>
      </w:r>
      <w:r>
        <w:rPr>
          <w:rFonts w:ascii="Times New Roman" w:hAnsi="Times New Roman" w:cs="Times New Roman"/>
          <w:sz w:val="24"/>
          <w:szCs w:val="24"/>
        </w:rPr>
        <w:t>,</w:t>
      </w:r>
      <w:r>
        <w:fldChar w:fldCharType="begin"/>
      </w:r>
      <w:r>
        <w:instrText xml:space="preserve"> HYPERLINK \l "bookmark91" </w:instrText>
      </w:r>
      <w:r>
        <w:fldChar w:fldCharType="separate"/>
      </w:r>
      <w:r>
        <w:rPr>
          <w:rStyle w:val="18"/>
          <w:rFonts w:ascii="Times New Roman" w:hAnsi="Times New Roman" w:cs="Times New Roman"/>
          <w:sz w:val="24"/>
          <w:szCs w:val="24"/>
        </w:rPr>
        <w:t>Lavrov et al.,</w:t>
      </w:r>
      <w:r>
        <w:rPr>
          <w:rStyle w:val="16"/>
          <w:rFonts w:ascii="Times New Roman" w:hAnsi="Times New Roman" w:cs="Times New Roman"/>
          <w:color w:val="0000FF"/>
          <w:sz w:val="24"/>
          <w:szCs w:val="24"/>
          <w:u w:color="0000FF"/>
        </w:rPr>
        <w:t xml:space="preserve"> </w:t>
      </w:r>
      <w:r>
        <w:rPr>
          <w:rStyle w:val="18"/>
          <w:rFonts w:ascii="Times New Roman" w:hAnsi="Times New Roman" w:cs="Times New Roman"/>
          <w:sz w:val="24"/>
          <w:szCs w:val="24"/>
        </w:rPr>
        <w:t>2008</w:t>
      </w:r>
      <w:r>
        <w:rPr>
          <w:rFonts w:ascii="Times New Roman" w:hAnsi="Times New Roman" w:cs="Times New Roman"/>
          <w:sz w:val="24"/>
          <w:szCs w:val="24"/>
        </w:rPr>
        <w:t>].</w:t>
      </w:r>
      <w:r>
        <w:rPr>
          <w:rFonts w:ascii="Times New Roman" w:hAnsi="Times New Roman" w:cs="Times New Roman"/>
          <w:sz w:val="24"/>
          <w:szCs w:val="24"/>
        </w:rPr>
        <w:fldChar w:fldCharType="end"/>
      </w:r>
    </w:p>
    <w:p>
      <w:pPr>
        <w:pStyle w:val="6"/>
        <w:spacing w:before="1"/>
        <w:ind w:left="0" w:right="485"/>
        <w:jc w:val="both"/>
        <w:rPr>
          <w:rFonts w:ascii="Times New Roman" w:hAnsi="Times New Roman" w:cs="Times New Roman"/>
          <w:sz w:val="24"/>
          <w:szCs w:val="24"/>
        </w:rPr>
      </w:pPr>
    </w:p>
    <w:p>
      <w:pPr>
        <w:pStyle w:val="3"/>
        <w:tabs>
          <w:tab w:val="left" w:pos="713"/>
        </w:tabs>
        <w:ind w:left="0" w:right="485" w:firstLine="0"/>
        <w:jc w:val="both"/>
        <w:rPr>
          <w:rFonts w:ascii="Times New Roman" w:hAnsi="Times New Roman" w:cs="Times New Roman"/>
        </w:rPr>
      </w:pPr>
      <w:bookmarkStart w:id="2" w:name="DataCollectionAndAnalysis"/>
      <w:bookmarkEnd w:id="2"/>
      <w:r>
        <w:rPr>
          <w:rFonts w:ascii="Times New Roman" w:hAnsi="Times New Roman" w:cs="Times New Roman"/>
        </w:rPr>
        <w:t>Data collection and</w:t>
      </w:r>
      <w:r>
        <w:rPr>
          <w:rStyle w:val="16"/>
          <w:rFonts w:ascii="Times New Roman" w:hAnsi="Times New Roman" w:cs="Times New Roman"/>
        </w:rPr>
        <w:t xml:space="preserve"> </w:t>
      </w:r>
      <w:r>
        <w:rPr>
          <w:rFonts w:ascii="Times New Roman" w:hAnsi="Times New Roman" w:cs="Times New Roman"/>
        </w:rPr>
        <w:t>analysis</w:t>
      </w:r>
    </w:p>
    <w:p>
      <w:pPr>
        <w:pStyle w:val="3"/>
        <w:tabs>
          <w:tab w:val="left" w:pos="713"/>
        </w:tabs>
        <w:ind w:left="0" w:right="485" w:firstLine="0"/>
        <w:jc w:val="both"/>
        <w:rPr>
          <w:rFonts w:ascii="Times New Roman" w:hAnsi="Times New Roman" w:cs="Times New Roman"/>
          <w:b w:val="0"/>
        </w:rPr>
      </w:pPr>
    </w:p>
    <w:p>
      <w:pPr>
        <w:pStyle w:val="3"/>
        <w:tabs>
          <w:tab w:val="left" w:pos="713"/>
        </w:tabs>
        <w:ind w:left="100" w:right="485" w:firstLine="0"/>
        <w:jc w:val="both"/>
        <w:rPr>
          <w:rFonts w:ascii="Times New Roman" w:hAnsi="Times New Roman" w:cs="Times New Roman"/>
          <w:b w:val="0"/>
        </w:rPr>
      </w:pPr>
      <w:r>
        <w:rPr>
          <w:rFonts w:ascii="Times New Roman" w:hAnsi="Times New Roman" w:cs="Times New Roman"/>
          <w:b w:val="0"/>
        </w:rPr>
        <w:t xml:space="preserve">All recordings were collected at stimulation intensities between 0.5 to 10 V. Comparisons of the responses </w:t>
      </w:r>
      <w:r>
        <w:rPr>
          <w:rFonts w:ascii="Times New Roman" w:hAnsi="Times New Roman" w:cs="Times New Roman"/>
          <w:b w:val="0"/>
        </w:rPr>
        <w:t>at different voltages were used to identify the onset and amplitude of the ER, MR, LR, and</w:t>
      </w:r>
      <w:r>
        <w:rPr>
          <w:rStyle w:val="16"/>
          <w:rFonts w:ascii="Times New Roman" w:hAnsi="Times New Roman" w:cs="Times New Roman"/>
          <w:b w:val="0"/>
        </w:rPr>
        <w:t xml:space="preserve"> </w:t>
      </w:r>
      <w:r>
        <w:rPr>
          <w:rFonts w:ascii="Times New Roman" w:hAnsi="Times New Roman" w:cs="Times New Roman"/>
          <w:b w:val="0"/>
        </w:rPr>
        <w:t>PC.</w:t>
      </w:r>
      <w:r>
        <w:rPr>
          <w:rStyle w:val="16"/>
          <w:rFonts w:ascii="Times New Roman" w:hAnsi="Times New Roman" w:cs="Times New Roman"/>
          <w:b w:val="0"/>
        </w:rPr>
        <w:t xml:space="preserve"> </w:t>
      </w:r>
      <w:r>
        <w:rPr>
          <w:rFonts w:ascii="Times New Roman" w:hAnsi="Times New Roman" w:cs="Times New Roman"/>
          <w:b w:val="0"/>
        </w:rPr>
        <w:t>These</w:t>
      </w:r>
      <w:r>
        <w:rPr>
          <w:rStyle w:val="16"/>
          <w:rFonts w:ascii="Times New Roman" w:hAnsi="Times New Roman" w:cs="Times New Roman"/>
          <w:b w:val="0"/>
        </w:rPr>
        <w:t xml:space="preserve"> </w:t>
      </w:r>
      <w:r>
        <w:rPr>
          <w:rFonts w:ascii="Times New Roman" w:hAnsi="Times New Roman" w:cs="Times New Roman"/>
          <w:b w:val="0"/>
        </w:rPr>
        <w:t>three</w:t>
      </w:r>
      <w:r>
        <w:rPr>
          <w:rStyle w:val="16"/>
          <w:rFonts w:ascii="Times New Roman" w:hAnsi="Times New Roman" w:cs="Times New Roman"/>
          <w:b w:val="0"/>
        </w:rPr>
        <w:t xml:space="preserve"> </w:t>
      </w:r>
      <w:r>
        <w:rPr>
          <w:rFonts w:ascii="Times New Roman" w:hAnsi="Times New Roman" w:cs="Times New Roman"/>
          <w:b w:val="0"/>
        </w:rPr>
        <w:t>responses</w:t>
      </w:r>
      <w:r>
        <w:rPr>
          <w:rStyle w:val="16"/>
          <w:rFonts w:ascii="Times New Roman" w:hAnsi="Times New Roman" w:cs="Times New Roman"/>
          <w:b w:val="0"/>
        </w:rPr>
        <w:t xml:space="preserve"> </w:t>
      </w:r>
      <w:r>
        <w:rPr>
          <w:rFonts w:ascii="Times New Roman" w:hAnsi="Times New Roman" w:cs="Times New Roman"/>
          <w:b w:val="0"/>
        </w:rPr>
        <w:t>were</w:t>
      </w:r>
      <w:r>
        <w:rPr>
          <w:rStyle w:val="16"/>
          <w:rFonts w:ascii="Times New Roman" w:hAnsi="Times New Roman" w:cs="Times New Roman"/>
          <w:b w:val="0"/>
        </w:rPr>
        <w:t xml:space="preserve"> </w:t>
      </w:r>
      <w:r>
        <w:rPr>
          <w:rFonts w:ascii="Times New Roman" w:hAnsi="Times New Roman" w:cs="Times New Roman"/>
          <w:b w:val="0"/>
        </w:rPr>
        <w:t>modulated</w:t>
      </w:r>
      <w:r>
        <w:rPr>
          <w:rStyle w:val="16"/>
          <w:rFonts w:ascii="Times New Roman" w:hAnsi="Times New Roman" w:cs="Times New Roman"/>
          <w:b w:val="0"/>
        </w:rPr>
        <w:t xml:space="preserve"> </w:t>
      </w:r>
      <w:r>
        <w:rPr>
          <w:rFonts w:ascii="Times New Roman" w:hAnsi="Times New Roman" w:cs="Times New Roman"/>
          <w:b w:val="0"/>
        </w:rPr>
        <w:t>during</w:t>
      </w:r>
      <w:r>
        <w:rPr>
          <w:rStyle w:val="16"/>
          <w:rFonts w:ascii="Times New Roman" w:hAnsi="Times New Roman" w:cs="Times New Roman"/>
          <w:b w:val="0"/>
        </w:rPr>
        <w:t xml:space="preserve"> </w:t>
      </w:r>
      <w:r>
        <w:rPr>
          <w:rFonts w:ascii="Times New Roman" w:hAnsi="Times New Roman" w:cs="Times New Roman"/>
          <w:b w:val="0"/>
        </w:rPr>
        <w:t>each</w:t>
      </w:r>
      <w:r>
        <w:rPr>
          <w:rStyle w:val="16"/>
          <w:rFonts w:ascii="Times New Roman" w:hAnsi="Times New Roman" w:cs="Times New Roman"/>
          <w:b w:val="0"/>
        </w:rPr>
        <w:t xml:space="preserve"> </w:t>
      </w:r>
      <w:r>
        <w:rPr>
          <w:rFonts w:ascii="Times New Roman" w:hAnsi="Times New Roman" w:cs="Times New Roman"/>
          <w:b w:val="0"/>
        </w:rPr>
        <w:t>test</w:t>
      </w:r>
      <w:r>
        <w:rPr>
          <w:rStyle w:val="16"/>
          <w:rFonts w:ascii="Times New Roman" w:hAnsi="Times New Roman" w:cs="Times New Roman"/>
          <w:b w:val="0"/>
        </w:rPr>
        <w:t xml:space="preserve"> </w:t>
      </w:r>
      <w:r>
        <w:rPr>
          <w:rFonts w:ascii="Times New Roman" w:hAnsi="Times New Roman" w:cs="Times New Roman"/>
          <w:b w:val="0"/>
        </w:rPr>
        <w:t>session,</w:t>
      </w:r>
      <w:r>
        <w:rPr>
          <w:rStyle w:val="16"/>
          <w:rFonts w:ascii="Times New Roman" w:hAnsi="Times New Roman" w:cs="Times New Roman"/>
          <w:b w:val="0"/>
        </w:rPr>
        <w:t xml:space="preserve"> </w:t>
      </w:r>
      <w:r>
        <w:rPr>
          <w:rFonts w:ascii="Times New Roman" w:hAnsi="Times New Roman" w:cs="Times New Roman"/>
          <w:b w:val="0"/>
        </w:rPr>
        <w:t>and</w:t>
      </w:r>
      <w:r>
        <w:rPr>
          <w:rStyle w:val="16"/>
          <w:rFonts w:ascii="Times New Roman" w:hAnsi="Times New Roman" w:cs="Times New Roman"/>
          <w:b w:val="0"/>
        </w:rPr>
        <w:t xml:space="preserve"> </w:t>
      </w:r>
      <w:r>
        <w:rPr>
          <w:rFonts w:ascii="Times New Roman" w:hAnsi="Times New Roman" w:cs="Times New Roman"/>
          <w:b w:val="0"/>
        </w:rPr>
        <w:t>were</w:t>
      </w:r>
      <w:r>
        <w:rPr>
          <w:rStyle w:val="16"/>
          <w:rFonts w:ascii="Times New Roman" w:hAnsi="Times New Roman" w:cs="Times New Roman"/>
          <w:b w:val="0"/>
        </w:rPr>
        <w:t xml:space="preserve"> </w:t>
      </w:r>
      <w:r>
        <w:rPr>
          <w:rFonts w:ascii="Times New Roman" w:hAnsi="Times New Roman" w:cs="Times New Roman"/>
          <w:b w:val="0"/>
        </w:rPr>
        <w:t>clearly</w:t>
      </w:r>
      <w:r>
        <w:rPr>
          <w:rStyle w:val="16"/>
          <w:rFonts w:ascii="Times New Roman" w:hAnsi="Times New Roman" w:cs="Times New Roman"/>
          <w:b w:val="0"/>
        </w:rPr>
        <w:t xml:space="preserve"> </w:t>
      </w:r>
      <w:r>
        <w:rPr>
          <w:rFonts w:ascii="Times New Roman" w:hAnsi="Times New Roman" w:cs="Times New Roman"/>
          <w:b w:val="0"/>
        </w:rPr>
        <w:t>voltage- dependent.</w:t>
      </w:r>
      <w:r>
        <w:rPr>
          <w:rStyle w:val="16"/>
          <w:rFonts w:ascii="Times New Roman" w:hAnsi="Times New Roman" w:cs="Times New Roman"/>
          <w:b w:val="0"/>
        </w:rPr>
        <w:t xml:space="preserve"> </w:t>
      </w:r>
      <w:r>
        <w:rPr>
          <w:rFonts w:ascii="Times New Roman" w:hAnsi="Times New Roman" w:cs="Times New Roman"/>
          <w:b w:val="0"/>
        </w:rPr>
        <w:t>All</w:t>
      </w:r>
      <w:r>
        <w:rPr>
          <w:rStyle w:val="16"/>
          <w:rFonts w:ascii="Times New Roman" w:hAnsi="Times New Roman" w:cs="Times New Roman"/>
          <w:b w:val="0"/>
        </w:rPr>
        <w:t xml:space="preserve"> </w:t>
      </w:r>
      <w:r>
        <w:rPr>
          <w:rFonts w:ascii="Times New Roman" w:hAnsi="Times New Roman" w:cs="Times New Roman"/>
          <w:b w:val="0"/>
        </w:rPr>
        <w:t>electrophysiological</w:t>
      </w:r>
      <w:r>
        <w:rPr>
          <w:rStyle w:val="16"/>
          <w:rFonts w:ascii="Times New Roman" w:hAnsi="Times New Roman" w:cs="Times New Roman"/>
          <w:b w:val="0"/>
        </w:rPr>
        <w:t xml:space="preserve"> </w:t>
      </w:r>
      <w:r>
        <w:rPr>
          <w:rFonts w:ascii="Times New Roman" w:hAnsi="Times New Roman" w:cs="Times New Roman"/>
          <w:b w:val="0"/>
        </w:rPr>
        <w:t>recordings</w:t>
      </w:r>
      <w:r>
        <w:rPr>
          <w:rStyle w:val="16"/>
          <w:rFonts w:ascii="Times New Roman" w:hAnsi="Times New Roman" w:cs="Times New Roman"/>
          <w:b w:val="0"/>
        </w:rPr>
        <w:t xml:space="preserve"> </w:t>
      </w:r>
      <w:r>
        <w:rPr>
          <w:rFonts w:ascii="Times New Roman" w:hAnsi="Times New Roman" w:cs="Times New Roman"/>
          <w:b w:val="0"/>
        </w:rPr>
        <w:t>from</w:t>
      </w:r>
      <w:r>
        <w:rPr>
          <w:rStyle w:val="16"/>
          <w:rFonts w:ascii="Times New Roman" w:hAnsi="Times New Roman" w:cs="Times New Roman"/>
          <w:b w:val="0"/>
        </w:rPr>
        <w:t xml:space="preserve"> </w:t>
      </w:r>
      <w:r>
        <w:rPr>
          <w:rFonts w:ascii="Times New Roman" w:hAnsi="Times New Roman" w:cs="Times New Roman"/>
          <w:b w:val="0"/>
        </w:rPr>
        <w:t>the</w:t>
      </w:r>
      <w:r>
        <w:rPr>
          <w:rStyle w:val="16"/>
          <w:rFonts w:ascii="Times New Roman" w:hAnsi="Times New Roman" w:cs="Times New Roman"/>
          <w:b w:val="0"/>
        </w:rPr>
        <w:t xml:space="preserve"> </w:t>
      </w:r>
      <w:r>
        <w:rPr>
          <w:rFonts w:ascii="Times New Roman" w:hAnsi="Times New Roman" w:cs="Times New Roman"/>
          <w:b w:val="0"/>
        </w:rPr>
        <w:t>muscles</w:t>
      </w:r>
      <w:r>
        <w:rPr>
          <w:rStyle w:val="16"/>
          <w:rFonts w:ascii="Times New Roman" w:hAnsi="Times New Roman" w:cs="Times New Roman"/>
          <w:b w:val="0"/>
        </w:rPr>
        <w:t xml:space="preserve"> </w:t>
      </w:r>
      <w:r>
        <w:rPr>
          <w:rFonts w:ascii="Times New Roman" w:hAnsi="Times New Roman" w:cs="Times New Roman"/>
          <w:b w:val="0"/>
        </w:rPr>
        <w:t>were</w:t>
      </w:r>
      <w:r>
        <w:rPr>
          <w:rStyle w:val="16"/>
          <w:rFonts w:ascii="Times New Roman" w:hAnsi="Times New Roman" w:cs="Times New Roman"/>
          <w:b w:val="0"/>
        </w:rPr>
        <w:t xml:space="preserve"> </w:t>
      </w:r>
      <w:r>
        <w:rPr>
          <w:rFonts w:ascii="Times New Roman" w:hAnsi="Times New Roman" w:cs="Times New Roman"/>
          <w:b w:val="0"/>
        </w:rPr>
        <w:t>analyzed</w:t>
      </w:r>
      <w:r>
        <w:rPr>
          <w:rStyle w:val="16"/>
          <w:rFonts w:ascii="Times New Roman" w:hAnsi="Times New Roman" w:cs="Times New Roman"/>
          <w:b w:val="0"/>
        </w:rPr>
        <w:t xml:space="preserve"> </w:t>
      </w:r>
      <w:r>
        <w:rPr>
          <w:rFonts w:ascii="Times New Roman" w:hAnsi="Times New Roman" w:cs="Times New Roman"/>
          <w:b w:val="0"/>
        </w:rPr>
        <w:t>within</w:t>
      </w:r>
      <w:r>
        <w:rPr>
          <w:rStyle w:val="16"/>
          <w:rFonts w:ascii="Times New Roman" w:hAnsi="Times New Roman" w:cs="Times New Roman"/>
          <w:b w:val="0"/>
        </w:rPr>
        <w:t xml:space="preserve"> </w:t>
      </w:r>
      <w:r>
        <w:rPr>
          <w:rFonts w:ascii="Times New Roman" w:hAnsi="Times New Roman" w:cs="Times New Roman"/>
          <w:b w:val="0"/>
        </w:rPr>
        <w:t>a</w:t>
      </w:r>
      <w:r>
        <w:rPr>
          <w:rStyle w:val="16"/>
          <w:rFonts w:ascii="Times New Roman" w:hAnsi="Times New Roman" w:cs="Times New Roman"/>
          <w:b w:val="0"/>
        </w:rPr>
        <w:t xml:space="preserve"> </w:t>
      </w:r>
      <w:r>
        <w:rPr>
          <w:rFonts w:ascii="Times New Roman" w:hAnsi="Times New Roman" w:cs="Times New Roman"/>
          <w:b w:val="0"/>
        </w:rPr>
        <w:t>27</w:t>
      </w:r>
      <w:r>
        <w:rPr>
          <w:rStyle w:val="16"/>
          <w:rFonts w:ascii="Times New Roman" w:hAnsi="Times New Roman" w:cs="Times New Roman"/>
          <w:b w:val="0"/>
        </w:rPr>
        <w:t xml:space="preserve"> </w:t>
      </w:r>
      <w:r>
        <w:rPr>
          <w:rFonts w:ascii="Times New Roman" w:hAnsi="Times New Roman" w:cs="Times New Roman"/>
          <w:b w:val="0"/>
        </w:rPr>
        <w:t>ms</w:t>
      </w:r>
      <w:ins w:id="69" w:author="Igor A Lavrov" w:date="2018-08-18T11:03:00Z">
        <w:r>
          <w:rPr>
            <w:rFonts w:ascii="Times New Roman" w:hAnsi="Times New Roman" w:cs="Times New Roman"/>
            <w:b w:val="0"/>
          </w:rPr>
          <w:t xml:space="preserve"> </w:t>
        </w:r>
      </w:ins>
      <w:ins w:id="70" w:author="Igor A Lavrov" w:date="2018-08-18T11:04:00Z">
        <w:r>
          <w:rPr>
            <w:rFonts w:ascii="Times New Roman" w:hAnsi="Times New Roman" w:cs="Times New Roman"/>
            <w:b w:val="0"/>
          </w:rPr>
          <w:t>period</w:t>
        </w:r>
      </w:ins>
      <w:ins w:id="71" w:author="Igor A Lavrov" w:date="2018-08-18T11:04:00Z">
        <w:r>
          <w:rPr>
            <w:rStyle w:val="16"/>
            <w:rFonts w:ascii="Times New Roman" w:hAnsi="Times New Roman" w:cs="Times New Roman"/>
            <w:b w:val="0"/>
          </w:rPr>
          <w:t xml:space="preserve"> </w:t>
        </w:r>
      </w:ins>
      <w:ins w:id="72" w:author="Igor A Lavrov" w:date="2018-08-18T11:04:00Z">
        <w:r>
          <w:rPr>
            <w:rFonts w:ascii="Times New Roman" w:hAnsi="Times New Roman" w:cs="Times New Roman"/>
            <w:b w:val="0"/>
          </w:rPr>
          <w:t>after</w:t>
        </w:r>
      </w:ins>
      <w:ins w:id="73" w:author="Igor A Lavrov" w:date="2018-08-18T11:04:00Z">
        <w:r>
          <w:rPr>
            <w:rStyle w:val="16"/>
            <w:rFonts w:ascii="Times New Roman" w:hAnsi="Times New Roman" w:cs="Times New Roman"/>
            <w:b w:val="0"/>
          </w:rPr>
          <w:t xml:space="preserve"> </w:t>
        </w:r>
      </w:ins>
      <w:ins w:id="74" w:author="Igor A Lavrov" w:date="2018-08-18T11:04:00Z">
        <w:r>
          <w:rPr>
            <w:rFonts w:ascii="Times New Roman" w:hAnsi="Times New Roman" w:cs="Times New Roman"/>
            <w:b w:val="0"/>
          </w:rPr>
          <w:t>the</w:t>
        </w:r>
      </w:ins>
      <w:ins w:id="75" w:author="Igor A Lavrov" w:date="2018-08-18T11:04:00Z">
        <w:r>
          <w:rPr>
            <w:rStyle w:val="16"/>
            <w:rFonts w:ascii="Times New Roman" w:hAnsi="Times New Roman" w:cs="Times New Roman"/>
            <w:b w:val="0"/>
          </w:rPr>
          <w:t xml:space="preserve"> </w:t>
        </w:r>
      </w:ins>
      <w:ins w:id="76" w:author="Igor A Lavrov" w:date="2018-08-18T11:04:00Z">
        <w:r>
          <w:rPr>
            <w:rFonts w:ascii="Times New Roman" w:hAnsi="Times New Roman" w:cs="Times New Roman"/>
            <w:b w:val="0"/>
          </w:rPr>
          <w:t>stimulus</w:t>
        </w:r>
      </w:ins>
      <w:ins w:id="77" w:author="Igor A Lavrov" w:date="2018-08-18T11:04:00Z">
        <w:r>
          <w:rPr>
            <w:rStyle w:val="16"/>
            <w:rFonts w:ascii="Times New Roman" w:hAnsi="Times New Roman" w:cs="Times New Roman"/>
            <w:b w:val="0"/>
          </w:rPr>
          <w:t xml:space="preserve"> </w:t>
        </w:r>
      </w:ins>
      <w:ins w:id="78" w:author="Igor A Lavrov" w:date="2018-08-18T11:04:00Z">
        <w:r>
          <w:rPr>
            <w:rFonts w:ascii="Times New Roman" w:hAnsi="Times New Roman" w:cs="Times New Roman"/>
            <w:b w:val="0"/>
          </w:rPr>
          <w:t>artifact</w:t>
        </w:r>
      </w:ins>
      <w:ins w:id="79" w:author="Igor A Lavrov" w:date="2018-08-18T11:04:00Z">
        <w:r>
          <w:rPr>
            <w:rStyle w:val="16"/>
            <w:rFonts w:ascii="Times New Roman" w:hAnsi="Times New Roman" w:cs="Times New Roman"/>
            <w:b w:val="0"/>
          </w:rPr>
          <w:t xml:space="preserve"> </w:t>
        </w:r>
      </w:ins>
      <w:ins w:id="80" w:author="Igor A Lavrov" w:date="2018-08-18T11:04:00Z">
        <w:r>
          <w:rPr>
            <w:rFonts w:ascii="Times New Roman" w:hAnsi="Times New Roman" w:cs="Times New Roman"/>
            <w:b w:val="0"/>
          </w:rPr>
          <w:t>and</w:t>
        </w:r>
      </w:ins>
      <w:ins w:id="81" w:author="Igor A Lavrov" w:date="2018-08-18T11:04:00Z">
        <w:r>
          <w:rPr>
            <w:rStyle w:val="16"/>
            <w:rFonts w:ascii="Times New Roman" w:hAnsi="Times New Roman" w:cs="Times New Roman"/>
            <w:b w:val="0"/>
          </w:rPr>
          <w:t xml:space="preserve"> </w:t>
        </w:r>
      </w:ins>
      <w:ins w:id="82" w:author="Igor A Lavrov" w:date="2018-08-18T11:04:00Z">
        <w:r>
          <w:rPr>
            <w:rFonts w:ascii="Times New Roman" w:hAnsi="Times New Roman" w:cs="Times New Roman"/>
            <w:b w:val="0"/>
          </w:rPr>
          <w:t>were</w:t>
        </w:r>
      </w:ins>
      <w:ins w:id="83" w:author="Igor A Lavrov" w:date="2018-08-18T11:04:00Z">
        <w:r>
          <w:rPr>
            <w:rStyle w:val="16"/>
            <w:rFonts w:ascii="Times New Roman" w:hAnsi="Times New Roman" w:cs="Times New Roman"/>
            <w:b w:val="0"/>
          </w:rPr>
          <w:t xml:space="preserve"> </w:t>
        </w:r>
      </w:ins>
      <w:ins w:id="84" w:author="Igor A Lavrov" w:date="2018-08-18T11:04:00Z">
        <w:r>
          <w:rPr>
            <w:rFonts w:ascii="Times New Roman" w:hAnsi="Times New Roman" w:cs="Times New Roman"/>
            <w:b w:val="0"/>
          </w:rPr>
          <w:t>divided</w:t>
        </w:r>
      </w:ins>
      <w:ins w:id="85" w:author="Igor A Lavrov" w:date="2018-08-18T11:04:00Z">
        <w:r>
          <w:rPr>
            <w:rStyle w:val="16"/>
            <w:rFonts w:ascii="Times New Roman" w:hAnsi="Times New Roman" w:cs="Times New Roman"/>
            <w:b w:val="0"/>
          </w:rPr>
          <w:t xml:space="preserve"> </w:t>
        </w:r>
      </w:ins>
      <w:ins w:id="86" w:author="Igor A Lavrov" w:date="2018-08-18T11:04:00Z">
        <w:r>
          <w:rPr>
            <w:rFonts w:ascii="Times New Roman" w:hAnsi="Times New Roman" w:cs="Times New Roman"/>
            <w:b w:val="0"/>
          </w:rPr>
          <w:t>into</w:t>
        </w:r>
      </w:ins>
      <w:ins w:id="87" w:author="Igor A Lavrov" w:date="2018-08-18T11:04:00Z">
        <w:r>
          <w:rPr>
            <w:rStyle w:val="16"/>
            <w:rFonts w:ascii="Times New Roman" w:hAnsi="Times New Roman" w:cs="Times New Roman"/>
            <w:b w:val="0"/>
          </w:rPr>
          <w:t xml:space="preserve"> </w:t>
        </w:r>
      </w:ins>
      <w:ins w:id="88" w:author="Igor A Lavrov" w:date="2018-08-18T11:04:00Z">
        <w:r>
          <w:rPr>
            <w:rFonts w:ascii="Times New Roman" w:hAnsi="Times New Roman" w:cs="Times New Roman"/>
            <w:b w:val="0"/>
          </w:rPr>
          <w:t>four</w:t>
        </w:r>
      </w:ins>
      <w:ins w:id="89" w:author="Igor A Lavrov" w:date="2018-08-18T11:04:00Z">
        <w:r>
          <w:rPr>
            <w:rStyle w:val="16"/>
            <w:rFonts w:ascii="Times New Roman" w:hAnsi="Times New Roman" w:cs="Times New Roman"/>
            <w:b w:val="0"/>
          </w:rPr>
          <w:t xml:space="preserve"> </w:t>
        </w:r>
      </w:ins>
      <w:ins w:id="90" w:author="Igor A Lavrov" w:date="2018-08-18T11:04:00Z">
        <w:r>
          <w:rPr>
            <w:rFonts w:ascii="Times New Roman" w:hAnsi="Times New Roman" w:cs="Times New Roman"/>
            <w:b w:val="0"/>
          </w:rPr>
          <w:t>windows</w:t>
        </w:r>
      </w:ins>
      <w:ins w:id="91" w:author="Igor A Lavrov" w:date="2018-08-18T11:04:00Z">
        <w:r>
          <w:rPr>
            <w:rStyle w:val="16"/>
            <w:rFonts w:ascii="Times New Roman" w:hAnsi="Times New Roman" w:cs="Times New Roman"/>
            <w:b w:val="0"/>
          </w:rPr>
          <w:t xml:space="preserve"> </w:t>
        </w:r>
      </w:ins>
      <w:ins w:id="92" w:author="Igor A Lavrov" w:date="2018-08-18T11:04:00Z">
        <w:r>
          <w:rPr>
            <w:rFonts w:ascii="Times New Roman" w:hAnsi="Times New Roman" w:cs="Times New Roman"/>
            <w:b w:val="0"/>
          </w:rPr>
          <w:t>based</w:t>
        </w:r>
      </w:ins>
      <w:ins w:id="93" w:author="Igor A Lavrov" w:date="2018-08-18T11:04:00Z">
        <w:r>
          <w:rPr>
            <w:rStyle w:val="16"/>
            <w:rFonts w:ascii="Times New Roman" w:hAnsi="Times New Roman" w:cs="Times New Roman"/>
            <w:b w:val="0"/>
          </w:rPr>
          <w:t xml:space="preserve"> </w:t>
        </w:r>
      </w:ins>
      <w:ins w:id="94" w:author="Igor A Lavrov" w:date="2018-08-18T11:04:00Z">
        <w:r>
          <w:rPr>
            <w:rFonts w:ascii="Times New Roman" w:hAnsi="Times New Roman" w:cs="Times New Roman"/>
            <w:b w:val="0"/>
          </w:rPr>
          <w:t>on</w:t>
        </w:r>
      </w:ins>
      <w:ins w:id="95" w:author="Igor A Lavrov" w:date="2018-08-18T11:04:00Z">
        <w:r>
          <w:rPr>
            <w:rStyle w:val="16"/>
            <w:rFonts w:ascii="Times New Roman" w:hAnsi="Times New Roman" w:cs="Times New Roman"/>
            <w:b w:val="0"/>
          </w:rPr>
          <w:t xml:space="preserve"> </w:t>
        </w:r>
      </w:ins>
      <w:ins w:id="96" w:author="Igor A Lavrov" w:date="2018-08-18T11:04:00Z">
        <w:r>
          <w:rPr>
            <w:rFonts w:ascii="Times New Roman" w:hAnsi="Times New Roman" w:cs="Times New Roman"/>
            <w:b w:val="0"/>
          </w:rPr>
          <w:t>the</w:t>
        </w:r>
      </w:ins>
      <w:ins w:id="97" w:author="Igor A Lavrov" w:date="2018-08-18T11:04:00Z">
        <w:r>
          <w:rPr>
            <w:rStyle w:val="16"/>
            <w:rFonts w:ascii="Times New Roman" w:hAnsi="Times New Roman" w:cs="Times New Roman"/>
            <w:b w:val="0"/>
          </w:rPr>
          <w:t xml:space="preserve"> </w:t>
        </w:r>
      </w:ins>
      <w:ins w:id="98" w:author="Igor A Lavrov" w:date="2018-08-18T11:04:00Z">
        <w:r>
          <w:rPr>
            <w:rFonts w:ascii="Times New Roman" w:hAnsi="Times New Roman" w:cs="Times New Roman"/>
            <w:b w:val="0"/>
          </w:rPr>
          <w:t>onset</w:t>
        </w:r>
      </w:ins>
      <w:ins w:id="99" w:author="Igor A Lavrov" w:date="2018-08-18T11:04:00Z">
        <w:r>
          <w:rPr>
            <w:rStyle w:val="16"/>
            <w:rFonts w:ascii="Times New Roman" w:hAnsi="Times New Roman" w:cs="Times New Roman"/>
            <w:b w:val="0"/>
          </w:rPr>
          <w:t xml:space="preserve"> </w:t>
        </w:r>
      </w:ins>
      <w:ins w:id="100" w:author="Igor A Lavrov" w:date="2018-08-18T11:04:00Z">
        <w:r>
          <w:rPr>
            <w:rFonts w:ascii="Times New Roman" w:hAnsi="Times New Roman" w:cs="Times New Roman"/>
            <w:b w:val="0"/>
          </w:rPr>
          <w:t>latencies of</w:t>
        </w:r>
      </w:ins>
      <w:ins w:id="101" w:author="Igor A Lavrov" w:date="2018-08-18T11:04:00Z">
        <w:r>
          <w:rPr>
            <w:rStyle w:val="16"/>
            <w:rFonts w:ascii="Times New Roman" w:hAnsi="Times New Roman" w:cs="Times New Roman"/>
            <w:b w:val="0"/>
          </w:rPr>
          <w:t xml:space="preserve"> </w:t>
        </w:r>
      </w:ins>
      <w:ins w:id="102" w:author="Igor A Lavrov" w:date="2018-08-18T11:04:00Z">
        <w:r>
          <w:rPr>
            <w:rFonts w:ascii="Times New Roman" w:hAnsi="Times New Roman" w:cs="Times New Roman"/>
            <w:b w:val="0"/>
          </w:rPr>
          <w:t>the</w:t>
        </w:r>
      </w:ins>
      <w:ins w:id="103" w:author="Igor A Lavrov" w:date="2018-08-18T11:04:00Z">
        <w:r>
          <w:rPr>
            <w:rStyle w:val="16"/>
            <w:rFonts w:ascii="Times New Roman" w:hAnsi="Times New Roman" w:cs="Times New Roman"/>
            <w:b w:val="0"/>
          </w:rPr>
          <w:t xml:space="preserve"> </w:t>
        </w:r>
      </w:ins>
      <w:ins w:id="104" w:author="Igor A Lavrov" w:date="2018-08-18T11:04:00Z">
        <w:r>
          <w:rPr>
            <w:rFonts w:ascii="Times New Roman" w:hAnsi="Times New Roman" w:cs="Times New Roman"/>
            <w:b w:val="0"/>
          </w:rPr>
          <w:t>four</w:t>
        </w:r>
      </w:ins>
      <w:ins w:id="105" w:author="Igor A Lavrov" w:date="2018-08-18T11:04:00Z">
        <w:r>
          <w:rPr>
            <w:rStyle w:val="16"/>
            <w:rFonts w:ascii="Times New Roman" w:hAnsi="Times New Roman" w:cs="Times New Roman"/>
            <w:b w:val="0"/>
          </w:rPr>
          <w:t xml:space="preserve"> </w:t>
        </w:r>
      </w:ins>
      <w:ins w:id="106" w:author="Igor A Lavrov" w:date="2018-08-18T11:04:00Z">
        <w:r>
          <w:rPr>
            <w:rFonts w:ascii="Times New Roman" w:hAnsi="Times New Roman" w:cs="Times New Roman"/>
            <w:b w:val="0"/>
          </w:rPr>
          <w:t>types</w:t>
        </w:r>
      </w:ins>
      <w:ins w:id="107" w:author="Igor A Lavrov" w:date="2018-08-18T11:04:00Z">
        <w:r>
          <w:rPr>
            <w:rStyle w:val="16"/>
            <w:rFonts w:ascii="Times New Roman" w:hAnsi="Times New Roman" w:cs="Times New Roman"/>
            <w:b w:val="0"/>
          </w:rPr>
          <w:t xml:space="preserve"> </w:t>
        </w:r>
      </w:ins>
      <w:ins w:id="108" w:author="Igor A Lavrov" w:date="2018-08-18T11:04:00Z">
        <w:r>
          <w:rPr>
            <w:rFonts w:ascii="Times New Roman" w:hAnsi="Times New Roman" w:cs="Times New Roman"/>
            <w:b w:val="0"/>
          </w:rPr>
          <w:t>of</w:t>
        </w:r>
      </w:ins>
      <w:ins w:id="109" w:author="Igor A Lavrov" w:date="2018-08-18T11:04:00Z">
        <w:r>
          <w:rPr>
            <w:rStyle w:val="16"/>
            <w:rFonts w:ascii="Times New Roman" w:hAnsi="Times New Roman" w:cs="Times New Roman"/>
            <w:b w:val="0"/>
          </w:rPr>
          <w:t xml:space="preserve"> </w:t>
        </w:r>
      </w:ins>
      <w:ins w:id="110" w:author="Igor A Lavrov" w:date="2018-08-18T11:04:00Z">
        <w:r>
          <w:rPr>
            <w:rFonts w:ascii="Times New Roman" w:hAnsi="Times New Roman" w:cs="Times New Roman"/>
            <w:b w:val="0"/>
          </w:rPr>
          <w:t>responses,</w:t>
        </w:r>
      </w:ins>
      <w:ins w:id="111" w:author="Igor A Lavrov" w:date="2018-08-18T11:04:00Z">
        <w:r>
          <w:rPr>
            <w:rStyle w:val="16"/>
            <w:rFonts w:ascii="Times New Roman" w:hAnsi="Times New Roman" w:cs="Times New Roman"/>
            <w:b w:val="0"/>
          </w:rPr>
          <w:t xml:space="preserve"> </w:t>
        </w:r>
      </w:ins>
      <w:ins w:id="112" w:author="Igor A Lavrov" w:date="2018-08-18T11:04:00Z">
        <w:r>
          <w:rPr>
            <w:rFonts w:ascii="Times New Roman" w:hAnsi="Times New Roman" w:cs="Times New Roman"/>
            <w:b w:val="0"/>
          </w:rPr>
          <w:t>i.e.,</w:t>
        </w:r>
      </w:ins>
      <w:ins w:id="113" w:author="Igor A Lavrov" w:date="2018-08-18T11:04:00Z">
        <w:r>
          <w:rPr>
            <w:rStyle w:val="16"/>
            <w:rFonts w:ascii="Times New Roman" w:hAnsi="Times New Roman" w:cs="Times New Roman"/>
            <w:b w:val="0"/>
          </w:rPr>
          <w:t xml:space="preserve"> </w:t>
        </w:r>
      </w:ins>
      <w:ins w:id="114" w:author="Igor A Lavrov" w:date="2018-08-18T11:04:00Z">
        <w:r>
          <w:rPr>
            <w:rFonts w:ascii="Times New Roman" w:hAnsi="Times New Roman" w:cs="Times New Roman"/>
            <w:b w:val="0"/>
          </w:rPr>
          <w:t>1.5</w:t>
        </w:r>
      </w:ins>
      <w:ins w:id="115" w:author="Igor A Lavrov" w:date="2018-08-18T11:04:00Z">
        <w:r>
          <w:rPr>
            <w:rStyle w:val="16"/>
            <w:rFonts w:ascii="Times New Roman" w:hAnsi="Times New Roman" w:cs="Times New Roman"/>
            <w:b w:val="0"/>
          </w:rPr>
          <w:t xml:space="preserve"> </w:t>
        </w:r>
      </w:ins>
      <w:ins w:id="116" w:author="Igor A Lavrov" w:date="2018-08-18T11:04:00Z">
        <w:r>
          <w:rPr>
            <w:rFonts w:ascii="Times New Roman" w:hAnsi="Times New Roman" w:cs="Times New Roman"/>
            <w:b w:val="0"/>
          </w:rPr>
          <w:t>to</w:t>
        </w:r>
      </w:ins>
      <w:ins w:id="117" w:author="Igor A Lavrov" w:date="2018-08-18T11:04:00Z">
        <w:r>
          <w:rPr>
            <w:rStyle w:val="16"/>
            <w:rFonts w:ascii="Times New Roman" w:hAnsi="Times New Roman" w:cs="Times New Roman"/>
            <w:b w:val="0"/>
          </w:rPr>
          <w:t xml:space="preserve"> </w:t>
        </w:r>
      </w:ins>
      <w:ins w:id="118" w:author="Igor A Lavrov" w:date="2018-08-18T11:04:00Z">
        <w:r>
          <w:rPr>
            <w:rFonts w:ascii="Times New Roman" w:hAnsi="Times New Roman" w:cs="Times New Roman"/>
            <w:b w:val="0"/>
          </w:rPr>
          <w:t>6.5</w:t>
        </w:r>
      </w:ins>
      <w:ins w:id="119" w:author="Igor A Lavrov" w:date="2018-08-18T11:04:00Z">
        <w:r>
          <w:rPr>
            <w:rStyle w:val="16"/>
            <w:rFonts w:ascii="Times New Roman" w:hAnsi="Times New Roman" w:cs="Times New Roman"/>
            <w:b w:val="0"/>
          </w:rPr>
          <w:t xml:space="preserve"> </w:t>
        </w:r>
      </w:ins>
      <w:ins w:id="120" w:author="Igor A Lavrov" w:date="2018-08-18T11:04:00Z">
        <w:r>
          <w:rPr>
            <w:rFonts w:ascii="Times New Roman" w:hAnsi="Times New Roman" w:cs="Times New Roman"/>
            <w:b w:val="0"/>
          </w:rPr>
          <w:t>ms</w:t>
        </w:r>
      </w:ins>
      <w:ins w:id="121" w:author="Igor A Lavrov" w:date="2018-08-18T11:04:00Z">
        <w:r>
          <w:rPr>
            <w:rStyle w:val="16"/>
            <w:rFonts w:ascii="Times New Roman" w:hAnsi="Times New Roman" w:cs="Times New Roman"/>
            <w:b w:val="0"/>
          </w:rPr>
          <w:t xml:space="preserve"> </w:t>
        </w:r>
      </w:ins>
      <w:ins w:id="122" w:author="Igor A Lavrov" w:date="2018-08-18T11:04:00Z">
        <w:r>
          <w:rPr>
            <w:rFonts w:ascii="Times New Roman" w:hAnsi="Times New Roman" w:cs="Times New Roman"/>
            <w:b w:val="0"/>
          </w:rPr>
          <w:t>for</w:t>
        </w:r>
      </w:ins>
      <w:ins w:id="123" w:author="Igor A Lavrov" w:date="2018-08-18T11:04:00Z">
        <w:r>
          <w:rPr>
            <w:rStyle w:val="16"/>
            <w:rFonts w:ascii="Times New Roman" w:hAnsi="Times New Roman" w:cs="Times New Roman"/>
            <w:b w:val="0"/>
          </w:rPr>
          <w:t xml:space="preserve"> </w:t>
        </w:r>
      </w:ins>
      <w:ins w:id="124" w:author="Igor A Lavrov" w:date="2018-08-18T11:04:00Z">
        <w:r>
          <w:rPr>
            <w:rFonts w:ascii="Times New Roman" w:hAnsi="Times New Roman" w:cs="Times New Roman"/>
            <w:b w:val="0"/>
          </w:rPr>
          <w:t>the</w:t>
        </w:r>
      </w:ins>
      <w:ins w:id="125" w:author="Igor A Lavrov" w:date="2018-08-18T11:04:00Z">
        <w:r>
          <w:rPr>
            <w:rStyle w:val="16"/>
            <w:rFonts w:ascii="Times New Roman" w:hAnsi="Times New Roman" w:cs="Times New Roman"/>
            <w:b w:val="0"/>
          </w:rPr>
          <w:t xml:space="preserve"> </w:t>
        </w:r>
      </w:ins>
      <w:ins w:id="126" w:author="Igor A Lavrov" w:date="2018-08-18T11:04:00Z">
        <w:r>
          <w:rPr>
            <w:rFonts w:ascii="Times New Roman" w:hAnsi="Times New Roman" w:cs="Times New Roman"/>
            <w:b w:val="0"/>
          </w:rPr>
          <w:t>ER,</w:t>
        </w:r>
      </w:ins>
      <w:ins w:id="127" w:author="Igor A Lavrov" w:date="2018-08-18T11:04:00Z">
        <w:r>
          <w:rPr>
            <w:rStyle w:val="16"/>
            <w:rFonts w:ascii="Times New Roman" w:hAnsi="Times New Roman" w:cs="Times New Roman"/>
            <w:b w:val="0"/>
          </w:rPr>
          <w:t xml:space="preserve"> </w:t>
        </w:r>
      </w:ins>
      <w:ins w:id="128" w:author="Igor A Lavrov" w:date="2018-08-18T11:04:00Z">
        <w:r>
          <w:rPr>
            <w:rFonts w:ascii="Times New Roman" w:hAnsi="Times New Roman" w:cs="Times New Roman"/>
            <w:b w:val="0"/>
          </w:rPr>
          <w:t>6.5</w:t>
        </w:r>
      </w:ins>
      <w:ins w:id="129" w:author="Igor A Lavrov" w:date="2018-08-18T11:04:00Z">
        <w:r>
          <w:rPr>
            <w:rStyle w:val="16"/>
            <w:rFonts w:ascii="Times New Roman" w:hAnsi="Times New Roman" w:cs="Times New Roman"/>
            <w:b w:val="0"/>
          </w:rPr>
          <w:t xml:space="preserve"> </w:t>
        </w:r>
      </w:ins>
      <w:ins w:id="130" w:author="Igor A Lavrov" w:date="2018-08-18T11:04:00Z">
        <w:r>
          <w:rPr>
            <w:rFonts w:ascii="Times New Roman" w:hAnsi="Times New Roman" w:cs="Times New Roman"/>
            <w:b w:val="0"/>
          </w:rPr>
          <w:t>to</w:t>
        </w:r>
      </w:ins>
      <w:ins w:id="131" w:author="Igor A Lavrov" w:date="2018-08-18T11:04:00Z">
        <w:r>
          <w:rPr>
            <w:rStyle w:val="16"/>
            <w:rFonts w:ascii="Times New Roman" w:hAnsi="Times New Roman" w:cs="Times New Roman"/>
            <w:b w:val="0"/>
          </w:rPr>
          <w:t xml:space="preserve"> </w:t>
        </w:r>
      </w:ins>
      <w:ins w:id="132" w:author="Igor A Lavrov" w:date="2018-08-18T11:04:00Z">
        <w:r>
          <w:rPr>
            <w:rFonts w:ascii="Times New Roman" w:hAnsi="Times New Roman" w:cs="Times New Roman"/>
            <w:b w:val="0"/>
          </w:rPr>
          <w:t>10.5</w:t>
        </w:r>
      </w:ins>
      <w:ins w:id="133" w:author="Igor A Lavrov" w:date="2018-08-18T11:04:00Z">
        <w:r>
          <w:rPr>
            <w:rStyle w:val="16"/>
            <w:rFonts w:ascii="Times New Roman" w:hAnsi="Times New Roman" w:cs="Times New Roman"/>
            <w:b w:val="0"/>
          </w:rPr>
          <w:t xml:space="preserve"> </w:t>
        </w:r>
      </w:ins>
      <w:ins w:id="134" w:author="Igor A Lavrov" w:date="2018-08-18T11:04:00Z">
        <w:r>
          <w:rPr>
            <w:rFonts w:ascii="Times New Roman" w:hAnsi="Times New Roman" w:cs="Times New Roman"/>
            <w:b w:val="0"/>
          </w:rPr>
          <w:t>ms</w:t>
        </w:r>
      </w:ins>
      <w:ins w:id="135" w:author="Igor A Lavrov" w:date="2018-08-18T11:04:00Z">
        <w:r>
          <w:rPr>
            <w:rStyle w:val="16"/>
            <w:rFonts w:ascii="Times New Roman" w:hAnsi="Times New Roman" w:cs="Times New Roman"/>
            <w:b w:val="0"/>
          </w:rPr>
          <w:t xml:space="preserve"> </w:t>
        </w:r>
      </w:ins>
      <w:ins w:id="136" w:author="Igor A Lavrov" w:date="2018-08-18T11:04:00Z">
        <w:r>
          <w:rPr>
            <w:rFonts w:ascii="Times New Roman" w:hAnsi="Times New Roman" w:cs="Times New Roman"/>
            <w:b w:val="0"/>
          </w:rPr>
          <w:t>for</w:t>
        </w:r>
      </w:ins>
      <w:ins w:id="137" w:author="Igor A Lavrov" w:date="2018-08-18T11:04:00Z">
        <w:r>
          <w:rPr>
            <w:rStyle w:val="16"/>
            <w:rFonts w:ascii="Times New Roman" w:hAnsi="Times New Roman" w:cs="Times New Roman"/>
            <w:b w:val="0"/>
          </w:rPr>
          <w:t xml:space="preserve"> </w:t>
        </w:r>
      </w:ins>
      <w:ins w:id="138" w:author="Igor A Lavrov" w:date="2018-08-18T11:04:00Z">
        <w:r>
          <w:rPr>
            <w:rFonts w:ascii="Times New Roman" w:hAnsi="Times New Roman" w:cs="Times New Roman"/>
            <w:b w:val="0"/>
          </w:rPr>
          <w:t>the</w:t>
        </w:r>
      </w:ins>
      <w:ins w:id="139" w:author="Igor A Lavrov" w:date="2018-08-18T11:04:00Z">
        <w:r>
          <w:rPr>
            <w:rStyle w:val="16"/>
            <w:rFonts w:ascii="Times New Roman" w:hAnsi="Times New Roman" w:cs="Times New Roman"/>
            <w:b w:val="0"/>
          </w:rPr>
          <w:t xml:space="preserve"> </w:t>
        </w:r>
      </w:ins>
      <w:ins w:id="140" w:author="Igor A Lavrov" w:date="2018-08-18T11:04:00Z">
        <w:r>
          <w:rPr>
            <w:rFonts w:ascii="Times New Roman" w:hAnsi="Times New Roman" w:cs="Times New Roman"/>
            <w:b w:val="0"/>
          </w:rPr>
          <w:t>MR,</w:t>
        </w:r>
      </w:ins>
      <w:ins w:id="141" w:author="Igor A Lavrov" w:date="2018-08-18T11:04:00Z">
        <w:r>
          <w:rPr>
            <w:rStyle w:val="16"/>
            <w:rFonts w:ascii="Times New Roman" w:hAnsi="Times New Roman" w:cs="Times New Roman"/>
            <w:b w:val="0"/>
          </w:rPr>
          <w:t xml:space="preserve"> </w:t>
        </w:r>
      </w:ins>
      <w:ins w:id="142" w:author="Igor A Lavrov" w:date="2018-08-18T11:04:00Z">
        <w:r>
          <w:rPr>
            <w:rFonts w:ascii="Times New Roman" w:hAnsi="Times New Roman" w:cs="Times New Roman"/>
            <w:b w:val="0"/>
          </w:rPr>
          <w:t>10.5</w:t>
        </w:r>
      </w:ins>
      <w:ins w:id="143" w:author="Igor A Lavrov" w:date="2018-08-18T11:04:00Z">
        <w:r>
          <w:rPr>
            <w:rStyle w:val="16"/>
            <w:rFonts w:ascii="Times New Roman" w:hAnsi="Times New Roman" w:cs="Times New Roman"/>
            <w:b w:val="0"/>
          </w:rPr>
          <w:t xml:space="preserve"> </w:t>
        </w:r>
      </w:ins>
      <w:ins w:id="144" w:author="Igor A Lavrov" w:date="2018-08-18T11:04:00Z">
        <w:r>
          <w:rPr>
            <w:rFonts w:ascii="Times New Roman" w:hAnsi="Times New Roman" w:cs="Times New Roman"/>
            <w:b w:val="0"/>
          </w:rPr>
          <w:t>to 13.5 ms for the LR, and 13.5 to 27 ms for the PC. The maximum peak-to-peak amplitude for each response</w:t>
        </w:r>
      </w:ins>
      <w:ins w:id="145" w:author="Igor A Lavrov" w:date="2018-08-18T11:04:00Z">
        <w:r>
          <w:rPr>
            <w:rStyle w:val="16"/>
            <w:rFonts w:ascii="Times New Roman" w:hAnsi="Times New Roman" w:cs="Times New Roman"/>
            <w:b w:val="0"/>
          </w:rPr>
          <w:t xml:space="preserve"> was </w:t>
        </w:r>
      </w:ins>
      <w:ins w:id="146" w:author="Igor A Lavrov" w:date="2018-08-18T11:04:00Z">
        <w:r>
          <w:rPr>
            <w:rFonts w:ascii="Times New Roman" w:hAnsi="Times New Roman" w:cs="Times New Roman"/>
            <w:b w:val="0"/>
          </w:rPr>
          <w:t>calculated</w:t>
        </w:r>
      </w:ins>
      <w:ins w:id="147" w:author="Igor A Lavrov" w:date="2018-08-18T11:04:00Z">
        <w:r>
          <w:rPr>
            <w:rStyle w:val="16"/>
            <w:rFonts w:ascii="Times New Roman" w:hAnsi="Times New Roman" w:cs="Times New Roman"/>
            <w:b w:val="0"/>
          </w:rPr>
          <w:t xml:space="preserve"> </w:t>
        </w:r>
      </w:ins>
      <w:ins w:id="148" w:author="Igor A Lavrov" w:date="2018-08-18T11:04:00Z">
        <w:r>
          <w:rPr>
            <w:rFonts w:ascii="Times New Roman" w:hAnsi="Times New Roman" w:cs="Times New Roman"/>
            <w:b w:val="0"/>
          </w:rPr>
          <w:t>as</w:t>
        </w:r>
      </w:ins>
      <w:ins w:id="149" w:author="Igor A Lavrov" w:date="2018-08-18T11:04:00Z">
        <w:r>
          <w:rPr>
            <w:rStyle w:val="16"/>
            <w:rFonts w:ascii="Times New Roman" w:hAnsi="Times New Roman" w:cs="Times New Roman"/>
            <w:b w:val="0"/>
          </w:rPr>
          <w:t xml:space="preserve"> </w:t>
        </w:r>
      </w:ins>
      <w:ins w:id="150" w:author="Igor A Lavrov" w:date="2018-08-18T11:04:00Z">
        <w:r>
          <w:rPr>
            <w:rFonts w:ascii="Times New Roman" w:hAnsi="Times New Roman" w:cs="Times New Roman"/>
            <w:b w:val="0"/>
          </w:rPr>
          <w:t>an</w:t>
        </w:r>
      </w:ins>
      <w:ins w:id="151" w:author="Igor A Lavrov" w:date="2018-08-18T11:04:00Z">
        <w:r>
          <w:rPr>
            <w:rStyle w:val="16"/>
            <w:rFonts w:ascii="Times New Roman" w:hAnsi="Times New Roman" w:cs="Times New Roman"/>
            <w:b w:val="0"/>
          </w:rPr>
          <w:t xml:space="preserve"> </w:t>
        </w:r>
      </w:ins>
      <w:ins w:id="152" w:author="Igor A Lavrov" w:date="2018-08-18T11:04:00Z">
        <w:r>
          <w:rPr>
            <w:rFonts w:ascii="Times New Roman" w:hAnsi="Times New Roman" w:cs="Times New Roman"/>
            <w:b w:val="0"/>
          </w:rPr>
          <w:t>average</w:t>
        </w:r>
      </w:ins>
      <w:ins w:id="153" w:author="Igor A Lavrov" w:date="2018-08-18T11:04:00Z">
        <w:r>
          <w:rPr>
            <w:rStyle w:val="16"/>
            <w:rFonts w:ascii="Times New Roman" w:hAnsi="Times New Roman" w:cs="Times New Roman"/>
            <w:b w:val="0"/>
          </w:rPr>
          <w:t xml:space="preserve"> </w:t>
        </w:r>
      </w:ins>
      <w:ins w:id="154" w:author="Igor A Lavrov" w:date="2018-08-18T11:04:00Z">
        <w:r>
          <w:rPr>
            <w:rFonts w:ascii="Times New Roman" w:hAnsi="Times New Roman" w:cs="Times New Roman"/>
            <w:b w:val="0"/>
          </w:rPr>
          <w:t>of</w:t>
        </w:r>
      </w:ins>
      <w:ins w:id="155" w:author="Igor A Lavrov" w:date="2018-08-18T11:04:00Z">
        <w:r>
          <w:rPr>
            <w:rStyle w:val="16"/>
            <w:rFonts w:ascii="Times New Roman" w:hAnsi="Times New Roman" w:cs="Times New Roman"/>
            <w:b w:val="0"/>
          </w:rPr>
          <w:t xml:space="preserve"> </w:t>
        </w:r>
      </w:ins>
      <w:ins w:id="156" w:author="Igor A Lavrov" w:date="2018-08-18T11:04:00Z">
        <w:r>
          <w:rPr>
            <w:rFonts w:ascii="Times New Roman" w:hAnsi="Times New Roman" w:cs="Times New Roman"/>
            <w:b w:val="0"/>
          </w:rPr>
          <w:t>10</w:t>
        </w:r>
      </w:ins>
      <w:ins w:id="157" w:author="Igor A Lavrov" w:date="2018-08-18T11:04:00Z">
        <w:r>
          <w:rPr>
            <w:rStyle w:val="16"/>
            <w:rFonts w:ascii="Times New Roman" w:hAnsi="Times New Roman" w:cs="Times New Roman"/>
            <w:b w:val="0"/>
          </w:rPr>
          <w:t xml:space="preserve"> </w:t>
        </w:r>
      </w:ins>
      <w:ins w:id="158" w:author="Igor A Lavrov" w:date="2018-08-18T11:04:00Z">
        <w:r>
          <w:rPr>
            <w:rFonts w:ascii="Times New Roman" w:hAnsi="Times New Roman" w:cs="Times New Roman"/>
            <w:b w:val="0"/>
          </w:rPr>
          <w:t>responses</w:t>
        </w:r>
      </w:ins>
      <w:ins w:id="159" w:author="Igor A Lavrov" w:date="2018-08-18T11:04:00Z">
        <w:r>
          <w:rPr>
            <w:rStyle w:val="16"/>
            <w:rFonts w:ascii="Times New Roman" w:hAnsi="Times New Roman" w:cs="Times New Roman"/>
            <w:b w:val="0"/>
          </w:rPr>
          <w:t xml:space="preserve"> </w:t>
        </w:r>
      </w:ins>
      <w:ins w:id="160" w:author="Igor A Lavrov" w:date="2018-08-18T11:04:00Z">
        <w:r>
          <w:rPr>
            <w:rFonts w:ascii="Times New Roman" w:hAnsi="Times New Roman" w:cs="Times New Roman"/>
            <w:b w:val="0"/>
          </w:rPr>
          <w:t>and</w:t>
        </w:r>
      </w:ins>
      <w:ins w:id="161" w:author="Igor A Lavrov" w:date="2018-08-18T11:04:00Z">
        <w:r>
          <w:rPr>
            <w:rStyle w:val="16"/>
            <w:rFonts w:ascii="Times New Roman" w:hAnsi="Times New Roman" w:cs="Times New Roman"/>
            <w:b w:val="0"/>
          </w:rPr>
          <w:t xml:space="preserve"> </w:t>
        </w:r>
      </w:ins>
      <w:ins w:id="162" w:author="Igor A Lavrov" w:date="2018-08-18T11:04:00Z">
        <w:r>
          <w:rPr>
            <w:rFonts w:ascii="Times New Roman" w:hAnsi="Times New Roman" w:cs="Times New Roman"/>
            <w:b w:val="0"/>
          </w:rPr>
          <w:t>reported</w:t>
        </w:r>
      </w:ins>
      <w:ins w:id="163" w:author="Igor A Lavrov" w:date="2018-08-18T11:04:00Z">
        <w:r>
          <w:rPr>
            <w:rStyle w:val="16"/>
            <w:rFonts w:ascii="Times New Roman" w:hAnsi="Times New Roman" w:cs="Times New Roman"/>
            <w:b w:val="0"/>
          </w:rPr>
          <w:t xml:space="preserve"> </w:t>
        </w:r>
      </w:ins>
      <w:ins w:id="164" w:author="Igor A Lavrov" w:date="2018-08-18T11:04:00Z">
        <w:r>
          <w:rPr>
            <w:rFonts w:ascii="Times New Roman" w:hAnsi="Times New Roman" w:cs="Times New Roman"/>
            <w:b w:val="0"/>
          </w:rPr>
          <w:t>as</w:t>
        </w:r>
      </w:ins>
      <w:ins w:id="165" w:author="Igor A Lavrov" w:date="2018-08-18T11:04:00Z">
        <w:r>
          <w:rPr>
            <w:rStyle w:val="16"/>
            <w:rFonts w:ascii="Times New Roman" w:hAnsi="Times New Roman" w:cs="Times New Roman"/>
            <w:b w:val="0"/>
          </w:rPr>
          <w:t xml:space="preserve"> </w:t>
        </w:r>
      </w:ins>
      <w:ins w:id="166" w:author="Igor A Lavrov" w:date="2018-08-18T11:04:00Z">
        <w:r>
          <w:rPr>
            <w:rFonts w:ascii="Times New Roman" w:hAnsi="Times New Roman" w:cs="Times New Roman"/>
            <w:b w:val="0"/>
          </w:rPr>
          <w:t>a</w:t>
        </w:r>
      </w:ins>
      <w:ins w:id="167" w:author="Igor A Lavrov" w:date="2018-08-18T11:04:00Z">
        <w:r>
          <w:rPr>
            <w:rStyle w:val="16"/>
            <w:rFonts w:ascii="Times New Roman" w:hAnsi="Times New Roman" w:cs="Times New Roman"/>
            <w:b w:val="0"/>
          </w:rPr>
          <w:t xml:space="preserve"> </w:t>
        </w:r>
      </w:ins>
      <w:ins w:id="168" w:author="Igor A Lavrov" w:date="2018-08-18T11:04:00Z">
        <w:r>
          <w:rPr>
            <w:rFonts w:ascii="Times New Roman" w:hAnsi="Times New Roman" w:cs="Times New Roman"/>
            <w:b w:val="0"/>
          </w:rPr>
          <w:t>percentage</w:t>
        </w:r>
      </w:ins>
      <w:ins w:id="169" w:author="Igor A Lavrov" w:date="2018-08-18T11:04:00Z">
        <w:r>
          <w:rPr>
            <w:rStyle w:val="16"/>
            <w:rFonts w:ascii="Times New Roman" w:hAnsi="Times New Roman" w:cs="Times New Roman"/>
            <w:b w:val="0"/>
          </w:rPr>
          <w:t xml:space="preserve"> </w:t>
        </w:r>
      </w:ins>
      <w:ins w:id="170" w:author="Igor A Lavrov" w:date="2018-08-18T11:04:00Z">
        <w:r>
          <w:rPr>
            <w:rFonts w:ascii="Times New Roman" w:hAnsi="Times New Roman" w:cs="Times New Roman"/>
            <w:b w:val="0"/>
          </w:rPr>
          <w:t>of</w:t>
        </w:r>
      </w:ins>
      <w:ins w:id="171" w:author="Igor A Lavrov" w:date="2018-08-18T11:04:00Z">
        <w:r>
          <w:rPr>
            <w:rStyle w:val="16"/>
            <w:rFonts w:ascii="Times New Roman" w:hAnsi="Times New Roman" w:cs="Times New Roman"/>
            <w:b w:val="0"/>
          </w:rPr>
          <w:t xml:space="preserve"> </w:t>
        </w:r>
      </w:ins>
      <w:ins w:id="172" w:author="Igor A Lavrov" w:date="2018-08-18T11:04:00Z">
        <w:r>
          <w:rPr>
            <w:rFonts w:ascii="Times New Roman" w:hAnsi="Times New Roman" w:cs="Times New Roman"/>
            <w:b w:val="0"/>
          </w:rPr>
          <w:t>the</w:t>
        </w:r>
      </w:ins>
      <w:ins w:id="173" w:author="Igor A Lavrov" w:date="2018-08-18T11:04:00Z">
        <w:r>
          <w:rPr>
            <w:rStyle w:val="16"/>
            <w:rFonts w:ascii="Times New Roman" w:hAnsi="Times New Roman" w:cs="Times New Roman"/>
            <w:b w:val="0"/>
          </w:rPr>
          <w:t xml:space="preserve"> </w:t>
        </w:r>
      </w:ins>
      <w:ins w:id="174" w:author="Igor A Lavrov" w:date="2018-08-18T11:04:00Z">
        <w:r>
          <w:rPr>
            <w:rFonts w:ascii="Times New Roman" w:hAnsi="Times New Roman" w:cs="Times New Roman"/>
            <w:b w:val="0"/>
          </w:rPr>
          <w:t xml:space="preserve">control </w:t>
        </w:r>
      </w:ins>
      <w:ins w:id="175" w:author="Igor A Lavrov" w:date="2018-08-18T11:04:00Z">
        <w:r>
          <w:rPr>
            <w:rStyle w:val="16"/>
            <w:rFonts w:ascii="Times New Roman" w:hAnsi="Times New Roman" w:cs="Times New Roman"/>
            <w:b w:val="0"/>
          </w:rPr>
          <w:t xml:space="preserve">value. </w:t>
        </w:r>
      </w:ins>
      <w:ins w:id="176" w:author="Igor A Lavrov" w:date="2018-08-18T11:04:00Z">
        <w:r>
          <w:rPr>
            <w:rFonts w:ascii="Times New Roman" w:hAnsi="Times New Roman" w:cs="Times New Roman"/>
            <w:b w:val="0"/>
          </w:rPr>
          <w:t>Modulation</w:t>
        </w:r>
      </w:ins>
      <w:ins w:id="177" w:author="Igor A Lavrov" w:date="2018-08-18T11:04:00Z">
        <w:r>
          <w:rPr>
            <w:rStyle w:val="16"/>
            <w:rFonts w:ascii="Times New Roman" w:hAnsi="Times New Roman" w:cs="Times New Roman"/>
            <w:b w:val="0"/>
          </w:rPr>
          <w:t xml:space="preserve"> </w:t>
        </w:r>
      </w:ins>
      <w:ins w:id="178" w:author="Igor A Lavrov" w:date="2018-08-18T11:04:00Z">
        <w:r>
          <w:rPr>
            <w:rFonts w:ascii="Times New Roman" w:hAnsi="Times New Roman" w:cs="Times New Roman"/>
            <w:b w:val="0"/>
          </w:rPr>
          <w:t>of</w:t>
        </w:r>
      </w:ins>
      <w:ins w:id="179" w:author="Igor A Lavrov" w:date="2018-08-18T11:04:00Z">
        <w:r>
          <w:rPr>
            <w:rStyle w:val="16"/>
            <w:rFonts w:ascii="Times New Roman" w:hAnsi="Times New Roman" w:cs="Times New Roman"/>
            <w:b w:val="0"/>
          </w:rPr>
          <w:t xml:space="preserve"> </w:t>
        </w:r>
      </w:ins>
      <w:ins w:id="180" w:author="Igor A Lavrov" w:date="2018-08-18T11:04:00Z">
        <w:r>
          <w:rPr>
            <w:rFonts w:ascii="Times New Roman" w:hAnsi="Times New Roman" w:cs="Times New Roman"/>
            <w:b w:val="0"/>
          </w:rPr>
          <w:t>mono-</w:t>
        </w:r>
      </w:ins>
      <w:ins w:id="181" w:author="Igor A Lavrov" w:date="2018-08-18T11:04:00Z">
        <w:r>
          <w:rPr>
            <w:rStyle w:val="16"/>
            <w:rFonts w:ascii="Times New Roman" w:hAnsi="Times New Roman" w:cs="Times New Roman"/>
            <w:b w:val="0"/>
          </w:rPr>
          <w:t xml:space="preserve"> </w:t>
        </w:r>
      </w:ins>
      <w:ins w:id="182" w:author="Igor A Lavrov" w:date="2018-08-18T11:04:00Z">
        <w:r>
          <w:rPr>
            <w:rFonts w:ascii="Times New Roman" w:hAnsi="Times New Roman" w:cs="Times New Roman"/>
            <w:b w:val="0"/>
          </w:rPr>
          <w:t>and</w:t>
        </w:r>
      </w:ins>
      <w:ins w:id="183" w:author="Igor A Lavrov" w:date="2018-08-18T11:04:00Z">
        <w:r>
          <w:rPr>
            <w:rStyle w:val="16"/>
            <w:rFonts w:ascii="Times New Roman" w:hAnsi="Times New Roman" w:cs="Times New Roman"/>
            <w:b w:val="0"/>
          </w:rPr>
          <w:t xml:space="preserve"> </w:t>
        </w:r>
      </w:ins>
      <w:ins w:id="184" w:author="Igor A Lavrov" w:date="2018-08-18T11:04:00Z">
        <w:r>
          <w:rPr>
            <w:rFonts w:ascii="Times New Roman" w:hAnsi="Times New Roman" w:cs="Times New Roman"/>
            <w:b w:val="0"/>
          </w:rPr>
          <w:t>polysinaptic</w:t>
        </w:r>
      </w:ins>
      <w:ins w:id="185" w:author="Igor A Lavrov" w:date="2018-08-18T11:04:00Z">
        <w:r>
          <w:rPr>
            <w:rStyle w:val="16"/>
            <w:rFonts w:ascii="Times New Roman" w:hAnsi="Times New Roman" w:cs="Times New Roman"/>
            <w:b w:val="0"/>
          </w:rPr>
          <w:t xml:space="preserve"> </w:t>
        </w:r>
      </w:ins>
      <w:ins w:id="186" w:author="Igor A Lavrov" w:date="2018-08-18T11:04:00Z">
        <w:r>
          <w:rPr>
            <w:rFonts w:ascii="Times New Roman" w:hAnsi="Times New Roman" w:cs="Times New Roman"/>
            <w:b w:val="0"/>
          </w:rPr>
          <w:t>components</w:t>
        </w:r>
      </w:ins>
      <w:ins w:id="187" w:author="Igor A Lavrov" w:date="2018-08-18T11:04:00Z">
        <w:r>
          <w:rPr>
            <w:rStyle w:val="16"/>
            <w:rFonts w:ascii="Times New Roman" w:hAnsi="Times New Roman" w:cs="Times New Roman"/>
            <w:b w:val="0"/>
          </w:rPr>
          <w:t xml:space="preserve"> </w:t>
        </w:r>
      </w:ins>
      <w:ins w:id="188" w:author="Igor A Lavrov" w:date="2018-08-18T11:04:00Z">
        <w:r>
          <w:rPr>
            <w:rFonts w:ascii="Times New Roman" w:hAnsi="Times New Roman" w:cs="Times New Roman"/>
            <w:b w:val="0"/>
          </w:rPr>
          <w:t>were</w:t>
        </w:r>
      </w:ins>
      <w:ins w:id="189" w:author="Igor A Lavrov" w:date="2018-08-18T11:04:00Z">
        <w:r>
          <w:rPr>
            <w:rStyle w:val="16"/>
            <w:rFonts w:ascii="Times New Roman" w:hAnsi="Times New Roman" w:cs="Times New Roman"/>
            <w:b w:val="0"/>
          </w:rPr>
          <w:t xml:space="preserve"> </w:t>
        </w:r>
      </w:ins>
      <w:ins w:id="190" w:author="Igor A Lavrov" w:date="2018-08-18T11:04:00Z">
        <w:r>
          <w:rPr>
            <w:rFonts w:ascii="Times New Roman" w:hAnsi="Times New Roman" w:cs="Times New Roman"/>
            <w:b w:val="0"/>
          </w:rPr>
          <w:t>assessed</w:t>
        </w:r>
      </w:ins>
      <w:ins w:id="191" w:author="Igor A Lavrov" w:date="2018-08-18T11:04:00Z">
        <w:r>
          <w:rPr>
            <w:rStyle w:val="16"/>
            <w:rFonts w:ascii="Times New Roman" w:hAnsi="Times New Roman" w:cs="Times New Roman"/>
            <w:b w:val="0"/>
          </w:rPr>
          <w:t xml:space="preserve"> </w:t>
        </w:r>
      </w:ins>
      <w:ins w:id="192" w:author="Igor A Lavrov" w:date="2018-08-18T11:04:00Z">
        <w:r>
          <w:rPr>
            <w:rFonts w:ascii="Times New Roman" w:hAnsi="Times New Roman" w:cs="Times New Roman"/>
            <w:b w:val="0"/>
          </w:rPr>
          <w:t>in</w:t>
        </w:r>
      </w:ins>
      <w:ins w:id="193" w:author="Igor A Lavrov" w:date="2018-08-18T11:04:00Z">
        <w:r>
          <w:rPr>
            <w:rStyle w:val="16"/>
            <w:rFonts w:ascii="Times New Roman" w:hAnsi="Times New Roman" w:cs="Times New Roman"/>
            <w:b w:val="0"/>
          </w:rPr>
          <w:t xml:space="preserve"> </w:t>
        </w:r>
      </w:ins>
      <w:ins w:id="194" w:author="Igor A Lavrov" w:date="2018-08-18T11:04:00Z">
        <w:r>
          <w:rPr>
            <w:rFonts w:ascii="Times New Roman" w:hAnsi="Times New Roman" w:cs="Times New Roman"/>
            <w:b w:val="0"/>
          </w:rPr>
          <w:t>vivo</w:t>
        </w:r>
      </w:ins>
      <w:ins w:id="195" w:author="Igor A Lavrov" w:date="2018-08-18T11:04:00Z">
        <w:r>
          <w:rPr>
            <w:rStyle w:val="16"/>
            <w:rFonts w:ascii="Times New Roman" w:hAnsi="Times New Roman" w:cs="Times New Roman"/>
            <w:b w:val="0"/>
          </w:rPr>
          <w:t xml:space="preserve"> </w:t>
        </w:r>
      </w:ins>
      <w:ins w:id="196" w:author="Igor A Lavrov" w:date="2018-08-18T11:04:00Z">
        <w:r>
          <w:rPr>
            <w:rFonts w:ascii="Times New Roman" w:hAnsi="Times New Roman" w:cs="Times New Roman"/>
            <w:b w:val="0"/>
          </w:rPr>
          <w:t>freely</w:t>
        </w:r>
      </w:ins>
      <w:ins w:id="197" w:author="Igor A Lavrov" w:date="2018-08-18T11:04:00Z">
        <w:r>
          <w:rPr>
            <w:rStyle w:val="16"/>
            <w:rFonts w:ascii="Times New Roman" w:hAnsi="Times New Roman" w:cs="Times New Roman"/>
            <w:b w:val="0"/>
          </w:rPr>
          <w:t xml:space="preserve"> </w:t>
        </w:r>
      </w:ins>
      <w:ins w:id="198" w:author="Igor A Lavrov" w:date="2018-08-18T11:04:00Z">
        <w:r>
          <w:rPr>
            <w:rFonts w:ascii="Times New Roman" w:hAnsi="Times New Roman" w:cs="Times New Roman"/>
            <w:b w:val="0"/>
          </w:rPr>
          <w:t>moving</w:t>
        </w:r>
      </w:ins>
      <w:ins w:id="199" w:author="Igor A Lavrov" w:date="2018-08-18T11:04:00Z">
        <w:r>
          <w:rPr>
            <w:rStyle w:val="16"/>
            <w:rFonts w:ascii="Times New Roman" w:hAnsi="Times New Roman" w:cs="Times New Roman"/>
            <w:b w:val="0"/>
          </w:rPr>
          <w:t xml:space="preserve"> </w:t>
        </w:r>
      </w:ins>
      <w:ins w:id="200" w:author="Igor A Lavrov" w:date="2018-08-18T11:04:00Z">
        <w:r>
          <w:rPr>
            <w:rFonts w:ascii="Times New Roman" w:hAnsi="Times New Roman" w:cs="Times New Roman"/>
            <w:b w:val="0"/>
          </w:rPr>
          <w:t xml:space="preserve">rats and in silico on designed hypothetical spinal circuitry model (see below). Motor activity from </w:t>
        </w:r>
      </w:ins>
      <w:ins w:id="201" w:author="Igor A Lavrov" w:date="2018-08-18T11:04:00Z">
        <w:r>
          <w:rPr>
            <w:rFonts w:ascii="Times New Roman" w:hAnsi="Times New Roman" w:cs="Times New Roman"/>
            <w:b w:val="0"/>
            <w:i/>
          </w:rPr>
          <w:t>in</w:t>
        </w:r>
      </w:ins>
      <w:ins w:id="202" w:author="Igor A Lavrov" w:date="2018-08-18T11:04:00Z">
        <w:r>
          <w:rPr>
            <w:rStyle w:val="16"/>
            <w:rFonts w:ascii="Times New Roman" w:hAnsi="Times New Roman" w:cs="Times New Roman"/>
            <w:b w:val="0"/>
            <w:i/>
          </w:rPr>
          <w:t xml:space="preserve"> </w:t>
        </w:r>
      </w:ins>
      <w:ins w:id="203" w:author="Igor A Lavrov" w:date="2018-08-18T11:04:00Z">
        <w:r>
          <w:rPr>
            <w:rFonts w:ascii="Times New Roman" w:hAnsi="Times New Roman" w:cs="Times New Roman"/>
            <w:b w:val="0"/>
            <w:i/>
          </w:rPr>
          <w:t xml:space="preserve">vivo </w:t>
        </w:r>
      </w:ins>
      <w:ins w:id="204" w:author="Igor A Lavrov" w:date="2018-08-18T11:04:00Z">
        <w:r>
          <w:rPr>
            <w:rFonts w:ascii="Times New Roman" w:hAnsi="Times New Roman" w:cs="Times New Roman"/>
            <w:b w:val="0"/>
          </w:rPr>
          <w:t xml:space="preserve">animals </w:t>
        </w:r>
      </w:ins>
      <w:ins w:id="205" w:author="Igor A Lavrov" w:date="2018-08-18T11:04:00Z">
        <w:r>
          <w:rPr>
            <w:rStyle w:val="16"/>
            <w:rFonts w:ascii="Times New Roman" w:hAnsi="Times New Roman" w:cs="Times New Roman"/>
            <w:b w:val="0"/>
          </w:rPr>
          <w:t xml:space="preserve">was </w:t>
        </w:r>
      </w:ins>
      <w:ins w:id="206" w:author="Igor A Lavrov" w:date="2018-08-18T11:04:00Z">
        <w:r>
          <w:rPr>
            <w:rFonts w:ascii="Times New Roman" w:hAnsi="Times New Roman" w:cs="Times New Roman"/>
            <w:b w:val="0"/>
          </w:rPr>
          <w:t xml:space="preserve">induced </w:t>
        </w:r>
      </w:ins>
      <w:ins w:id="207" w:author="Igor A Lavrov" w:date="2018-08-18T11:04:00Z">
        <w:r>
          <w:rPr>
            <w:rStyle w:val="16"/>
            <w:rFonts w:ascii="Times New Roman" w:hAnsi="Times New Roman" w:cs="Times New Roman"/>
            <w:b w:val="0"/>
          </w:rPr>
          <w:t xml:space="preserve">by </w:t>
        </w:r>
      </w:ins>
      <w:ins w:id="208" w:author="Igor A Lavrov" w:date="2018-08-18T11:04:00Z">
        <w:r>
          <w:rPr>
            <w:rFonts w:ascii="Times New Roman" w:hAnsi="Times New Roman" w:cs="Times New Roman"/>
            <w:b w:val="0"/>
          </w:rPr>
          <w:t xml:space="preserve">a combinations of sensory input, supraspinal input, and the state of the spinal circuitry, and </w:t>
        </w:r>
      </w:ins>
      <w:ins w:id="209" w:author="Igor A Lavrov" w:date="2018-08-18T11:04:00Z">
        <w:r>
          <w:rPr>
            <w:rStyle w:val="16"/>
            <w:rFonts w:ascii="Times New Roman" w:hAnsi="Times New Roman" w:cs="Times New Roman"/>
            <w:b w:val="0"/>
          </w:rPr>
          <w:t xml:space="preserve">was </w:t>
        </w:r>
      </w:ins>
      <w:ins w:id="210" w:author="Igor A Lavrov" w:date="2018-08-18T11:04:00Z">
        <w:r>
          <w:rPr>
            <w:rFonts w:ascii="Times New Roman" w:hAnsi="Times New Roman" w:cs="Times New Roman"/>
            <w:b w:val="0"/>
          </w:rPr>
          <w:t xml:space="preserve">correlated with the input and output in computer model, to </w:t>
        </w:r>
      </w:ins>
      <w:ins w:id="211" w:author="Igor A Lavrov" w:date="2018-08-18T11:04:00Z">
        <w:r>
          <w:rPr>
            <w:rStyle w:val="16"/>
            <w:rFonts w:ascii="Times New Roman" w:hAnsi="Times New Roman" w:cs="Times New Roman"/>
            <w:b w:val="0"/>
          </w:rPr>
          <w:t xml:space="preserve">evaluate </w:t>
        </w:r>
      </w:ins>
      <w:ins w:id="212" w:author="Igor A Lavrov" w:date="2018-08-18T11:04:00Z">
        <w:r>
          <w:rPr>
            <w:rFonts w:ascii="Times New Roman" w:hAnsi="Times New Roman" w:cs="Times New Roman"/>
            <w:b w:val="0"/>
          </w:rPr>
          <w:t>proposed organization of spinal circuitry.</w:t>
        </w:r>
      </w:ins>
    </w:p>
    <w:p>
      <w:pPr>
        <w:pStyle w:val="15"/>
        <w:tabs>
          <w:tab w:val="left" w:pos="575"/>
        </w:tabs>
        <w:ind w:left="0" w:right="485" w:firstLine="0"/>
        <w:jc w:val="both"/>
        <w:rPr>
          <w:ins w:id="213" w:author="max" w:date="2018-08-24T10:41:42Z"/>
          <w:sz w:val="24"/>
          <w:szCs w:val="24"/>
        </w:rPr>
      </w:pPr>
    </w:p>
    <w:p>
      <w:pPr>
        <w:pStyle w:val="15"/>
        <w:tabs>
          <w:tab w:val="left" w:pos="575"/>
        </w:tabs>
        <w:ind w:left="0" w:right="485" w:firstLine="0"/>
        <w:jc w:val="both"/>
        <w:rPr>
          <w:sz w:val="24"/>
          <w:szCs w:val="24"/>
        </w:rPr>
      </w:pPr>
      <w:r>
        <w:rPr>
          <w:sz w:val="24"/>
          <w:szCs w:val="24"/>
        </w:rPr>
        <w:t>C</w:t>
      </w:r>
      <w:r>
        <w:rPr>
          <w:sz w:val="24"/>
          <w:szCs w:val="24"/>
          <w:lang w:val="it-IT"/>
        </w:rPr>
        <w:t>ircuitry</w:t>
      </w:r>
      <w:r>
        <w:rPr>
          <w:rStyle w:val="16"/>
          <w:sz w:val="24"/>
          <w:szCs w:val="24"/>
        </w:rPr>
        <w:t xml:space="preserve"> </w:t>
      </w:r>
      <w:r>
        <w:rPr>
          <w:sz w:val="24"/>
          <w:szCs w:val="24"/>
          <w:lang w:val="it-IT"/>
        </w:rPr>
        <w:t>model</w:t>
      </w:r>
    </w:p>
    <w:p>
      <w:pPr>
        <w:pStyle w:val="6"/>
        <w:spacing w:before="192" w:line="252" w:lineRule="auto"/>
        <w:ind w:right="485"/>
        <w:jc w:val="both"/>
        <w:rPr>
          <w:ins w:id="214" w:author="Igor A Lavrov" w:date="2018-08-18T11:06:00Z"/>
          <w:rFonts w:ascii="Times New Roman" w:hAnsi="Times New Roman" w:cs="Times New Roman"/>
          <w:sz w:val="24"/>
          <w:szCs w:val="24"/>
        </w:rPr>
      </w:pPr>
      <w:ins w:id="215" w:author="Igor A Lavrov" w:date="2018-08-18T11:06:00Z">
        <w:r>
          <w:rPr>
            <w:rFonts w:ascii="Times New Roman" w:hAnsi="Times New Roman" w:cs="Times New Roman"/>
            <w:sz w:val="24"/>
            <w:szCs w:val="24"/>
          </w:rPr>
          <w:t>In</w:t>
        </w:r>
      </w:ins>
      <w:ins w:id="216" w:author="Igor A Lavrov" w:date="2018-08-18T11:06:00Z">
        <w:r>
          <w:rPr>
            <w:rStyle w:val="16"/>
            <w:rFonts w:ascii="Times New Roman" w:hAnsi="Times New Roman" w:cs="Times New Roman"/>
            <w:sz w:val="24"/>
            <w:szCs w:val="24"/>
          </w:rPr>
          <w:t xml:space="preserve"> </w:t>
        </w:r>
      </w:ins>
      <w:ins w:id="217" w:author="Igor A Lavrov" w:date="2018-08-18T11:06:00Z">
        <w:r>
          <w:rPr>
            <w:rFonts w:ascii="Times New Roman" w:hAnsi="Times New Roman" w:cs="Times New Roman"/>
            <w:sz w:val="24"/>
            <w:szCs w:val="24"/>
          </w:rPr>
          <w:t>this</w:t>
        </w:r>
      </w:ins>
      <w:ins w:id="218" w:author="Igor A Lavrov" w:date="2018-08-18T11:06:00Z">
        <w:r>
          <w:rPr>
            <w:rStyle w:val="16"/>
            <w:rFonts w:ascii="Times New Roman" w:hAnsi="Times New Roman" w:cs="Times New Roman"/>
            <w:sz w:val="24"/>
            <w:szCs w:val="24"/>
          </w:rPr>
          <w:t xml:space="preserve"> </w:t>
        </w:r>
      </w:ins>
      <w:ins w:id="219" w:author="Igor A Lavrov" w:date="2018-08-18T11:06:00Z">
        <w:r>
          <w:rPr>
            <w:rFonts w:ascii="Times New Roman" w:hAnsi="Times New Roman" w:cs="Times New Roman"/>
            <w:sz w:val="24"/>
            <w:szCs w:val="24"/>
          </w:rPr>
          <w:t>work</w:t>
        </w:r>
      </w:ins>
      <w:ins w:id="220" w:author="Igor A Lavrov" w:date="2018-08-18T11:06:00Z">
        <w:r>
          <w:rPr>
            <w:rStyle w:val="16"/>
            <w:rFonts w:ascii="Times New Roman" w:hAnsi="Times New Roman" w:cs="Times New Roman"/>
            <w:sz w:val="24"/>
            <w:szCs w:val="24"/>
          </w:rPr>
          <w:t xml:space="preserve"> we </w:t>
        </w:r>
      </w:ins>
      <w:ins w:id="221" w:author="Igor A Lavrov" w:date="2018-08-18T11:06:00Z">
        <w:r>
          <w:rPr>
            <w:rFonts w:ascii="Times New Roman" w:hAnsi="Times New Roman" w:cs="Times New Roman"/>
            <w:sz w:val="24"/>
            <w:szCs w:val="24"/>
          </w:rPr>
          <w:t>propose</w:t>
        </w:r>
      </w:ins>
      <w:ins w:id="222" w:author="Igor A Lavrov" w:date="2018-08-18T11:06:00Z">
        <w:r>
          <w:rPr>
            <w:rStyle w:val="16"/>
            <w:rFonts w:ascii="Times New Roman" w:hAnsi="Times New Roman" w:cs="Times New Roman"/>
            <w:sz w:val="24"/>
            <w:szCs w:val="24"/>
          </w:rPr>
          <w:t xml:space="preserve"> </w:t>
        </w:r>
      </w:ins>
      <w:ins w:id="223" w:author="Igor A Lavrov" w:date="2018-08-18T11:06:00Z">
        <w:r>
          <w:rPr>
            <w:rFonts w:ascii="Times New Roman" w:hAnsi="Times New Roman" w:cs="Times New Roman"/>
            <w:sz w:val="24"/>
            <w:szCs w:val="24"/>
          </w:rPr>
          <w:t>a</w:t>
        </w:r>
      </w:ins>
      <w:ins w:id="224" w:author="Igor A Lavrov" w:date="2018-08-18T11:06:00Z">
        <w:r>
          <w:rPr>
            <w:rStyle w:val="16"/>
            <w:rFonts w:ascii="Times New Roman" w:hAnsi="Times New Roman" w:cs="Times New Roman"/>
            <w:sz w:val="24"/>
            <w:szCs w:val="24"/>
          </w:rPr>
          <w:t xml:space="preserve"> novel </w:t>
        </w:r>
      </w:ins>
      <w:ins w:id="225" w:author="Igor A Lavrov" w:date="2018-08-18T11:06:00Z">
        <w:r>
          <w:rPr>
            <w:rFonts w:ascii="Times New Roman" w:hAnsi="Times New Roman" w:cs="Times New Roman"/>
            <w:sz w:val="24"/>
            <w:szCs w:val="24"/>
          </w:rPr>
          <w:t>neuronal</w:t>
        </w:r>
      </w:ins>
      <w:ins w:id="226" w:author="Igor A Lavrov" w:date="2018-08-18T11:06:00Z">
        <w:r>
          <w:rPr>
            <w:rStyle w:val="16"/>
            <w:rFonts w:ascii="Times New Roman" w:hAnsi="Times New Roman" w:cs="Times New Roman"/>
            <w:sz w:val="24"/>
            <w:szCs w:val="24"/>
          </w:rPr>
          <w:t xml:space="preserve"> </w:t>
        </w:r>
      </w:ins>
      <w:ins w:id="227" w:author="Igor A Lavrov" w:date="2018-08-18T11:06:00Z">
        <w:r>
          <w:rPr>
            <w:rFonts w:ascii="Times New Roman" w:hAnsi="Times New Roman" w:cs="Times New Roman"/>
            <w:sz w:val="24"/>
            <w:szCs w:val="24"/>
          </w:rPr>
          <w:t>model</w:t>
        </w:r>
      </w:ins>
      <w:ins w:id="228" w:author="Igor A Lavrov" w:date="2018-08-18T11:07:00Z">
        <w:r>
          <w:rPr>
            <w:rFonts w:ascii="Times New Roman" w:hAnsi="Times New Roman" w:cs="Times New Roman"/>
            <w:sz w:val="24"/>
            <w:szCs w:val="24"/>
          </w:rPr>
          <w:t xml:space="preserve"> of spinal cord circuitry</w:t>
        </w:r>
      </w:ins>
      <w:ins w:id="229" w:author="Igor A Lavrov" w:date="2018-08-18T11:06:00Z">
        <w:r>
          <w:rPr>
            <w:rStyle w:val="16"/>
            <w:rFonts w:ascii="Times New Roman" w:hAnsi="Times New Roman" w:cs="Times New Roman"/>
            <w:sz w:val="24"/>
            <w:szCs w:val="24"/>
          </w:rPr>
          <w:t xml:space="preserve"> </w:t>
        </w:r>
      </w:ins>
      <w:ins w:id="230" w:author="Igor A Lavrov" w:date="2018-08-18T11:06:00Z">
        <w:r>
          <w:rPr>
            <w:rFonts w:ascii="Times New Roman" w:hAnsi="Times New Roman" w:cs="Times New Roman"/>
            <w:sz w:val="24"/>
            <w:szCs w:val="24"/>
          </w:rPr>
          <w:t>to</w:t>
        </w:r>
      </w:ins>
      <w:ins w:id="231" w:author="Igor A Lavrov" w:date="2018-08-18T11:06:00Z">
        <w:r>
          <w:rPr>
            <w:rStyle w:val="16"/>
            <w:rFonts w:ascii="Times New Roman" w:hAnsi="Times New Roman" w:cs="Times New Roman"/>
            <w:sz w:val="24"/>
            <w:szCs w:val="24"/>
          </w:rPr>
          <w:t xml:space="preserve"> </w:t>
        </w:r>
      </w:ins>
      <w:ins w:id="232" w:author="Igor A Lavrov" w:date="2018-08-18T11:06:00Z">
        <w:r>
          <w:rPr>
            <w:rFonts w:ascii="Times New Roman" w:hAnsi="Times New Roman" w:cs="Times New Roman"/>
            <w:sz w:val="24"/>
            <w:szCs w:val="24"/>
          </w:rPr>
          <w:t>explain</w:t>
        </w:r>
      </w:ins>
      <w:ins w:id="233" w:author="Igor A Lavrov" w:date="2018-08-18T11:06:00Z">
        <w:r>
          <w:rPr>
            <w:rStyle w:val="16"/>
            <w:rFonts w:ascii="Times New Roman" w:hAnsi="Times New Roman" w:cs="Times New Roman"/>
            <w:sz w:val="24"/>
            <w:szCs w:val="24"/>
          </w:rPr>
          <w:t xml:space="preserve"> </w:t>
        </w:r>
      </w:ins>
      <w:ins w:id="234" w:author="Igor A Lavrov" w:date="2018-08-18T11:06:00Z">
        <w:r>
          <w:rPr>
            <w:rFonts w:ascii="Times New Roman" w:hAnsi="Times New Roman" w:cs="Times New Roman"/>
            <w:sz w:val="24"/>
            <w:szCs w:val="24"/>
          </w:rPr>
          <w:t>the</w:t>
        </w:r>
      </w:ins>
      <w:ins w:id="235" w:author="Igor A Lavrov" w:date="2018-08-18T11:06:00Z">
        <w:r>
          <w:rPr>
            <w:rStyle w:val="16"/>
            <w:rFonts w:ascii="Times New Roman" w:hAnsi="Times New Roman" w:cs="Times New Roman"/>
            <w:sz w:val="24"/>
            <w:szCs w:val="24"/>
          </w:rPr>
          <w:t xml:space="preserve"> </w:t>
        </w:r>
      </w:ins>
      <w:ins w:id="236" w:author="Igor A Lavrov" w:date="2018-08-18T11:07:00Z">
        <w:r>
          <w:rPr>
            <w:rFonts w:ascii="Times New Roman" w:hAnsi="Times New Roman" w:cs="Times New Roman"/>
            <w:sz w:val="24"/>
            <w:szCs w:val="24"/>
          </w:rPr>
          <w:t xml:space="preserve">multiple </w:t>
        </w:r>
      </w:ins>
      <w:ins w:id="237" w:author="Igor A Lavrov" w:date="2018-08-18T11:08:00Z">
        <w:r>
          <w:rPr>
            <w:rFonts w:ascii="Times New Roman" w:hAnsi="Times New Roman" w:cs="Times New Roman"/>
            <w:sz w:val="24"/>
            <w:szCs w:val="24"/>
          </w:rPr>
          <w:t>experimental</w:t>
        </w:r>
      </w:ins>
      <w:ins w:id="238" w:author="Igor A Lavrov" w:date="2018-08-18T11:06:00Z">
        <w:r>
          <w:rPr>
            <w:rStyle w:val="16"/>
            <w:rFonts w:ascii="Times New Roman" w:hAnsi="Times New Roman" w:cs="Times New Roman"/>
            <w:sz w:val="24"/>
            <w:szCs w:val="24"/>
          </w:rPr>
          <w:t xml:space="preserve"> </w:t>
        </w:r>
      </w:ins>
      <w:ins w:id="239" w:author="Igor A Lavrov" w:date="2018-08-18T11:06:00Z">
        <w:r>
          <w:rPr>
            <w:rFonts w:ascii="Times New Roman" w:hAnsi="Times New Roman" w:cs="Times New Roman"/>
            <w:sz w:val="24"/>
            <w:szCs w:val="24"/>
          </w:rPr>
          <w:t>findings</w:t>
        </w:r>
      </w:ins>
      <w:ins w:id="240" w:author="Igor A Lavrov" w:date="2018-08-18T11:06:00Z">
        <w:r>
          <w:rPr>
            <w:rStyle w:val="16"/>
            <w:rFonts w:ascii="Times New Roman" w:hAnsi="Times New Roman" w:cs="Times New Roman"/>
            <w:sz w:val="24"/>
            <w:szCs w:val="24"/>
          </w:rPr>
          <w:t xml:space="preserve"> </w:t>
        </w:r>
      </w:ins>
      <w:ins w:id="241" w:author="Igor A Lavrov" w:date="2018-08-18T11:08:00Z">
        <w:r>
          <w:rPr>
            <w:rFonts w:ascii="Times New Roman" w:hAnsi="Times New Roman" w:cs="Times New Roman"/>
            <w:sz w:val="24"/>
            <w:szCs w:val="24"/>
          </w:rPr>
          <w:t>and particularly</w:t>
        </w:r>
      </w:ins>
      <w:ins w:id="242" w:author="Igor A Lavrov" w:date="2018-08-18T11:06:00Z">
        <w:r>
          <w:rPr>
            <w:rStyle w:val="16"/>
            <w:rFonts w:ascii="Times New Roman" w:hAnsi="Times New Roman" w:cs="Times New Roman"/>
            <w:sz w:val="24"/>
            <w:szCs w:val="24"/>
          </w:rPr>
          <w:t xml:space="preserve"> </w:t>
        </w:r>
      </w:ins>
      <w:ins w:id="243" w:author="Igor A Lavrov" w:date="2018-08-18T11:06:00Z">
        <w:r>
          <w:rPr>
            <w:rFonts w:ascii="Times New Roman" w:hAnsi="Times New Roman" w:cs="Times New Roman"/>
            <w:sz w:val="24"/>
            <w:szCs w:val="24"/>
          </w:rPr>
          <w:t>modulat</w:t>
        </w:r>
      </w:ins>
      <w:ins w:id="244" w:author="Igor A Lavrov" w:date="2018-08-18T11:08:00Z">
        <w:r>
          <w:rPr>
            <w:rFonts w:ascii="Times New Roman" w:hAnsi="Times New Roman" w:cs="Times New Roman"/>
            <w:sz w:val="24"/>
            <w:szCs w:val="24"/>
          </w:rPr>
          <w:t>i</w:t>
        </w:r>
      </w:ins>
      <w:ins w:id="245" w:author="Igor A Lavrov" w:date="2018-08-18T11:06:00Z">
        <w:r>
          <w:rPr>
            <w:rFonts w:ascii="Times New Roman" w:hAnsi="Times New Roman" w:cs="Times New Roman"/>
            <w:sz w:val="24"/>
            <w:szCs w:val="24"/>
          </w:rPr>
          <w:t>on</w:t>
        </w:r>
      </w:ins>
      <w:ins w:id="246" w:author="Igor A Lavrov" w:date="2018-08-18T11:06:00Z">
        <w:r>
          <w:rPr>
            <w:rStyle w:val="16"/>
            <w:rFonts w:ascii="Times New Roman" w:hAnsi="Times New Roman" w:cs="Times New Roman"/>
            <w:sz w:val="24"/>
            <w:szCs w:val="24"/>
          </w:rPr>
          <w:t xml:space="preserve"> </w:t>
        </w:r>
      </w:ins>
      <w:ins w:id="247" w:author="Igor A Lavrov" w:date="2018-08-18T11:06:00Z">
        <w:r>
          <w:rPr>
            <w:rFonts w:ascii="Times New Roman" w:hAnsi="Times New Roman" w:cs="Times New Roman"/>
            <w:sz w:val="24"/>
            <w:szCs w:val="24"/>
          </w:rPr>
          <w:t>of</w:t>
        </w:r>
      </w:ins>
      <w:ins w:id="248" w:author="Igor A Lavrov" w:date="2018-08-18T11:06:00Z">
        <w:r>
          <w:rPr>
            <w:rStyle w:val="16"/>
            <w:rFonts w:ascii="Times New Roman" w:hAnsi="Times New Roman" w:cs="Times New Roman"/>
            <w:sz w:val="24"/>
            <w:szCs w:val="24"/>
          </w:rPr>
          <w:t xml:space="preserve"> </w:t>
        </w:r>
      </w:ins>
      <w:ins w:id="249" w:author="Igor A Lavrov" w:date="2018-08-18T11:06:00Z">
        <w:r>
          <w:rPr>
            <w:rFonts w:ascii="Times New Roman" w:hAnsi="Times New Roman" w:cs="Times New Roman"/>
            <w:sz w:val="24"/>
            <w:szCs w:val="24"/>
          </w:rPr>
          <w:t xml:space="preserve">MR, LR, and PC components during </w:t>
        </w:r>
      </w:ins>
      <w:ins w:id="250" w:author="Igor A Lavrov" w:date="2018-08-18T11:08:00Z">
        <w:r>
          <w:rPr>
            <w:rStyle w:val="16"/>
            <w:rFonts w:ascii="Times New Roman" w:hAnsi="Times New Roman" w:cs="Times New Roman"/>
            <w:sz w:val="24"/>
            <w:szCs w:val="24"/>
          </w:rPr>
          <w:t>stepping facilitated with EES</w:t>
        </w:r>
      </w:ins>
      <w:ins w:id="251" w:author="Igor A Lavrov" w:date="2018-08-18T11:06:00Z">
        <w:r>
          <w:rPr>
            <w:rFonts w:ascii="Times New Roman" w:hAnsi="Times New Roman" w:cs="Times New Roman"/>
            <w:sz w:val="24"/>
            <w:szCs w:val="24"/>
          </w:rPr>
          <w:t xml:space="preserve"> or pharmacology</w:t>
        </w:r>
      </w:ins>
      <w:ins w:id="252" w:author="Igor A Lavrov" w:date="2018-08-18T11:08:00Z">
        <w:r>
          <w:rPr>
            <w:rFonts w:ascii="Times New Roman" w:hAnsi="Times New Roman" w:cs="Times New Roman"/>
            <w:sz w:val="24"/>
            <w:szCs w:val="24"/>
          </w:rPr>
          <w:t xml:space="preserve"> and during different functional tests</w:t>
        </w:r>
      </w:ins>
      <w:ins w:id="253" w:author="Igor A Lavrov" w:date="2018-08-18T11:06:00Z">
        <w:r>
          <w:rPr>
            <w:rFonts w:ascii="Times New Roman" w:hAnsi="Times New Roman" w:cs="Times New Roman"/>
            <w:sz w:val="24"/>
            <w:szCs w:val="24"/>
          </w:rPr>
          <w:t xml:space="preserve">. </w:t>
        </w:r>
      </w:ins>
      <w:ins w:id="254" w:author="Igor A Lavrov" w:date="2018-08-18T11:07:00Z">
        <w:r>
          <w:rPr>
            <w:rFonts w:ascii="Times New Roman" w:hAnsi="Times New Roman" w:cs="Times New Roman"/>
            <w:sz w:val="24"/>
            <w:szCs w:val="24"/>
          </w:rPr>
          <w:t>To design the circuitry model we used a "black box" approach where hypothetical structure of circuitry</w:t>
        </w:r>
      </w:ins>
      <w:ins w:id="255" w:author="Igor A Lavrov" w:date="2018-08-18T11:07:00Z">
        <w:r>
          <w:rPr>
            <w:rStyle w:val="16"/>
            <w:rFonts w:ascii="Times New Roman" w:hAnsi="Times New Roman" w:cs="Times New Roman"/>
            <w:sz w:val="24"/>
            <w:szCs w:val="24"/>
          </w:rPr>
          <w:t xml:space="preserve"> was </w:t>
        </w:r>
      </w:ins>
      <w:ins w:id="256" w:author="Igor A Lavrov" w:date="2018-08-18T11:07:00Z">
        <w:r>
          <w:rPr>
            <w:rFonts w:ascii="Times New Roman" w:hAnsi="Times New Roman" w:cs="Times New Roman"/>
            <w:sz w:val="24"/>
            <w:szCs w:val="24"/>
          </w:rPr>
          <w:t>identified</w:t>
        </w:r>
      </w:ins>
      <w:ins w:id="257" w:author="Igor A Lavrov" w:date="2018-08-18T11:07:00Z">
        <w:r>
          <w:rPr>
            <w:rStyle w:val="16"/>
            <w:rFonts w:ascii="Times New Roman" w:hAnsi="Times New Roman" w:cs="Times New Roman"/>
            <w:sz w:val="24"/>
            <w:szCs w:val="24"/>
          </w:rPr>
          <w:t xml:space="preserve"> </w:t>
        </w:r>
      </w:ins>
      <w:ins w:id="258" w:author="Igor A Lavrov" w:date="2018-08-18T11:07:00Z">
        <w:r>
          <w:rPr>
            <w:rFonts w:ascii="Times New Roman" w:hAnsi="Times New Roman" w:cs="Times New Roman"/>
            <w:sz w:val="24"/>
            <w:szCs w:val="24"/>
          </w:rPr>
          <w:t>based</w:t>
        </w:r>
      </w:ins>
      <w:ins w:id="259" w:author="Igor A Lavrov" w:date="2018-08-18T11:07:00Z">
        <w:r>
          <w:rPr>
            <w:rStyle w:val="16"/>
            <w:rFonts w:ascii="Times New Roman" w:hAnsi="Times New Roman" w:cs="Times New Roman"/>
            <w:sz w:val="24"/>
            <w:szCs w:val="24"/>
          </w:rPr>
          <w:t xml:space="preserve"> </w:t>
        </w:r>
      </w:ins>
      <w:ins w:id="260" w:author="Igor A Lavrov" w:date="2018-08-18T11:07:00Z">
        <w:r>
          <w:rPr>
            <w:rFonts w:ascii="Times New Roman" w:hAnsi="Times New Roman" w:cs="Times New Roman"/>
            <w:sz w:val="24"/>
            <w:szCs w:val="24"/>
          </w:rPr>
          <w:t>on</w:t>
        </w:r>
      </w:ins>
      <w:ins w:id="261" w:author="Igor A Lavrov" w:date="2018-08-18T11:07:00Z">
        <w:r>
          <w:rPr>
            <w:rStyle w:val="16"/>
            <w:rFonts w:ascii="Times New Roman" w:hAnsi="Times New Roman" w:cs="Times New Roman"/>
            <w:sz w:val="24"/>
            <w:szCs w:val="24"/>
          </w:rPr>
          <w:t xml:space="preserve"> </w:t>
        </w:r>
      </w:ins>
      <w:ins w:id="262" w:author="Igor A Lavrov" w:date="2018-08-18T11:07:00Z">
        <w:r>
          <w:rPr>
            <w:rFonts w:ascii="Times New Roman" w:hAnsi="Times New Roman" w:cs="Times New Roman"/>
            <w:sz w:val="24"/>
            <w:szCs w:val="24"/>
          </w:rPr>
          <w:t>changes</w:t>
        </w:r>
      </w:ins>
      <w:ins w:id="263" w:author="Igor A Lavrov" w:date="2018-08-18T11:07:00Z">
        <w:r>
          <w:rPr>
            <w:rStyle w:val="16"/>
            <w:rFonts w:ascii="Times New Roman" w:hAnsi="Times New Roman" w:cs="Times New Roman"/>
            <w:sz w:val="24"/>
            <w:szCs w:val="24"/>
          </w:rPr>
          <w:t xml:space="preserve"> </w:t>
        </w:r>
      </w:ins>
      <w:ins w:id="264" w:author="Igor A Lavrov" w:date="2018-08-18T11:07:00Z">
        <w:r>
          <w:rPr>
            <w:rFonts w:ascii="Times New Roman" w:hAnsi="Times New Roman" w:cs="Times New Roman"/>
            <w:sz w:val="24"/>
            <w:szCs w:val="24"/>
          </w:rPr>
          <w:t>in</w:t>
        </w:r>
      </w:ins>
      <w:ins w:id="265" w:author="Igor A Lavrov" w:date="2018-08-18T11:07:00Z">
        <w:r>
          <w:rPr>
            <w:rStyle w:val="16"/>
            <w:rFonts w:ascii="Times New Roman" w:hAnsi="Times New Roman" w:cs="Times New Roman"/>
            <w:sz w:val="24"/>
            <w:szCs w:val="24"/>
          </w:rPr>
          <w:t xml:space="preserve"> </w:t>
        </w:r>
      </w:ins>
      <w:ins w:id="266" w:author="Igor A Lavrov" w:date="2018-08-18T11:07:00Z">
        <w:r>
          <w:rPr>
            <w:rFonts w:ascii="Times New Roman" w:hAnsi="Times New Roman" w:cs="Times New Roman"/>
            <w:sz w:val="24"/>
            <w:szCs w:val="24"/>
          </w:rPr>
          <w:t>inputs</w:t>
        </w:r>
      </w:ins>
      <w:ins w:id="267" w:author="Igor A Lavrov" w:date="2018-08-18T11:07:00Z">
        <w:r>
          <w:rPr>
            <w:rStyle w:val="16"/>
            <w:rFonts w:ascii="Times New Roman" w:hAnsi="Times New Roman" w:cs="Times New Roman"/>
            <w:sz w:val="24"/>
            <w:szCs w:val="24"/>
          </w:rPr>
          <w:t xml:space="preserve"> </w:t>
        </w:r>
      </w:ins>
      <w:ins w:id="268" w:author="Igor A Lavrov" w:date="2018-08-18T11:07:00Z">
        <w:r>
          <w:rPr>
            <w:rFonts w:ascii="Times New Roman" w:hAnsi="Times New Roman" w:cs="Times New Roman"/>
            <w:sz w:val="24"/>
            <w:szCs w:val="24"/>
          </w:rPr>
          <w:t>and</w:t>
        </w:r>
      </w:ins>
      <w:ins w:id="269" w:author="Igor A Lavrov" w:date="2018-08-18T11:07:00Z">
        <w:r>
          <w:rPr>
            <w:rStyle w:val="16"/>
            <w:rFonts w:ascii="Times New Roman" w:hAnsi="Times New Roman" w:cs="Times New Roman"/>
            <w:sz w:val="24"/>
            <w:szCs w:val="24"/>
          </w:rPr>
          <w:t xml:space="preserve"> </w:t>
        </w:r>
      </w:ins>
      <w:ins w:id="270" w:author="Igor A Lavrov" w:date="2018-08-18T11:07:00Z">
        <w:r>
          <w:rPr>
            <w:rFonts w:ascii="Times New Roman" w:hAnsi="Times New Roman" w:cs="Times New Roman"/>
            <w:sz w:val="24"/>
            <w:szCs w:val="24"/>
          </w:rPr>
          <w:t>outputs</w:t>
        </w:r>
      </w:ins>
      <w:ins w:id="271" w:author="Igor A Lavrov" w:date="2018-08-18T11:07:00Z">
        <w:r>
          <w:rPr>
            <w:rStyle w:val="16"/>
            <w:rFonts w:ascii="Times New Roman" w:hAnsi="Times New Roman" w:cs="Times New Roman"/>
            <w:sz w:val="24"/>
            <w:szCs w:val="24"/>
          </w:rPr>
          <w:t xml:space="preserve"> </w:t>
        </w:r>
      </w:ins>
      <w:ins w:id="272" w:author="Igor A Lavrov" w:date="2018-08-18T11:07:00Z">
        <w:r>
          <w:rPr>
            <w:rFonts w:ascii="Times New Roman" w:hAnsi="Times New Roman" w:cs="Times New Roman"/>
            <w:sz w:val="24"/>
            <w:szCs w:val="24"/>
          </w:rPr>
          <w:t>to</w:t>
        </w:r>
      </w:ins>
      <w:ins w:id="273" w:author="Igor A Lavrov" w:date="2018-08-18T11:07:00Z">
        <w:r>
          <w:rPr>
            <w:rStyle w:val="16"/>
            <w:rFonts w:ascii="Times New Roman" w:hAnsi="Times New Roman" w:cs="Times New Roman"/>
            <w:sz w:val="24"/>
            <w:szCs w:val="24"/>
          </w:rPr>
          <w:t xml:space="preserve"> </w:t>
        </w:r>
      </w:ins>
      <w:ins w:id="274" w:author="Igor A Lavrov" w:date="2018-08-18T11:07:00Z">
        <w:r>
          <w:rPr>
            <w:rFonts w:ascii="Times New Roman" w:hAnsi="Times New Roman" w:cs="Times New Roman"/>
            <w:sz w:val="24"/>
            <w:szCs w:val="24"/>
          </w:rPr>
          <w:t>the</w:t>
        </w:r>
      </w:ins>
      <w:ins w:id="275" w:author="Igor A Lavrov" w:date="2018-08-18T11:07:00Z">
        <w:r>
          <w:rPr>
            <w:rStyle w:val="16"/>
            <w:rFonts w:ascii="Times New Roman" w:hAnsi="Times New Roman" w:cs="Times New Roman"/>
            <w:sz w:val="24"/>
            <w:szCs w:val="24"/>
          </w:rPr>
          <w:t xml:space="preserve"> </w:t>
        </w:r>
      </w:ins>
      <w:ins w:id="276" w:author="Igor A Lavrov" w:date="2018-08-18T11:07:00Z">
        <w:r>
          <w:rPr>
            <w:rFonts w:ascii="Times New Roman" w:hAnsi="Times New Roman" w:cs="Times New Roman"/>
            <w:sz w:val="24"/>
            <w:szCs w:val="24"/>
          </w:rPr>
          <w:t>"black</w:t>
        </w:r>
      </w:ins>
      <w:ins w:id="277" w:author="Igor A Lavrov" w:date="2018-08-18T11:07:00Z">
        <w:r>
          <w:rPr>
            <w:rStyle w:val="16"/>
            <w:rFonts w:ascii="Times New Roman" w:hAnsi="Times New Roman" w:cs="Times New Roman"/>
            <w:sz w:val="24"/>
            <w:szCs w:val="24"/>
          </w:rPr>
          <w:t xml:space="preserve"> </w:t>
        </w:r>
      </w:ins>
      <w:ins w:id="278" w:author="Igor A Lavrov" w:date="2018-08-18T11:07:00Z">
        <w:r>
          <w:rPr>
            <w:rFonts w:ascii="Times New Roman" w:hAnsi="Times New Roman" w:cs="Times New Roman"/>
            <w:sz w:val="24"/>
            <w:szCs w:val="24"/>
          </w:rPr>
          <w:t>box". Changes</w:t>
        </w:r>
      </w:ins>
      <w:ins w:id="279" w:author="Igor A Lavrov" w:date="2018-08-18T11:07:00Z">
        <w:r>
          <w:rPr>
            <w:rStyle w:val="16"/>
            <w:rFonts w:ascii="Times New Roman" w:hAnsi="Times New Roman" w:cs="Times New Roman"/>
            <w:sz w:val="24"/>
            <w:szCs w:val="24"/>
          </w:rPr>
          <w:t xml:space="preserve"> </w:t>
        </w:r>
      </w:ins>
      <w:ins w:id="280" w:author="Igor A Lavrov" w:date="2018-08-18T11:07:00Z">
        <w:r>
          <w:rPr>
            <w:rFonts w:ascii="Times New Roman" w:hAnsi="Times New Roman" w:cs="Times New Roman"/>
            <w:sz w:val="24"/>
            <w:szCs w:val="24"/>
          </w:rPr>
          <w:t>in</w:t>
        </w:r>
      </w:ins>
      <w:ins w:id="281" w:author="Igor A Lavrov" w:date="2018-08-18T11:08:00Z">
        <w:r>
          <w:rPr>
            <w:rFonts w:ascii="Times New Roman" w:hAnsi="Times New Roman" w:cs="Times New Roman"/>
            <w:sz w:val="24"/>
            <w:szCs w:val="24"/>
          </w:rPr>
          <w:t xml:space="preserve"> </w:t>
        </w:r>
      </w:ins>
      <w:ins w:id="282" w:author="Igor A Lavrov" w:date="2018-08-18T11:07:00Z">
        <w:r>
          <w:rPr>
            <w:rFonts w:ascii="Times New Roman" w:hAnsi="Times New Roman" w:cs="Times New Roman"/>
            <w:sz w:val="24"/>
            <w:szCs w:val="24"/>
          </w:rPr>
          <w:t xml:space="preserve">inputs, </w:t>
        </w:r>
      </w:ins>
      <w:ins w:id="283" w:author="Igor A Lavrov" w:date="2018-08-18T11:08:00Z">
        <w:r>
          <w:rPr>
            <w:rFonts w:ascii="Times New Roman" w:hAnsi="Times New Roman" w:cs="Times New Roman"/>
            <w:sz w:val="24"/>
            <w:szCs w:val="24"/>
          </w:rPr>
          <w:t>i.e.</w:t>
        </w:r>
      </w:ins>
      <w:ins w:id="284" w:author="Igor A Lavrov" w:date="2018-08-18T11:07:00Z">
        <w:r>
          <w:rPr>
            <w:rFonts w:ascii="Times New Roman" w:hAnsi="Times New Roman" w:cs="Times New Roman"/>
            <w:sz w:val="24"/>
            <w:szCs w:val="24"/>
          </w:rPr>
          <w:t xml:space="preserve"> changes in speed of treadmill, body weight support, changes in supraspinal input, etc, were analyzed in relation to </w:t>
        </w:r>
      </w:ins>
      <w:ins w:id="285" w:author="Igor A Lavrov" w:date="2018-08-18T11:09:00Z">
        <w:r>
          <w:rPr>
            <w:rFonts w:ascii="Times New Roman" w:hAnsi="Times New Roman" w:cs="Times New Roman"/>
            <w:sz w:val="24"/>
            <w:szCs w:val="24"/>
          </w:rPr>
          <w:t>observed</w:t>
        </w:r>
      </w:ins>
      <w:ins w:id="286" w:author="Igor A Lavrov" w:date="2018-08-18T11:07:00Z">
        <w:r>
          <w:rPr>
            <w:rFonts w:ascii="Times New Roman" w:hAnsi="Times New Roman" w:cs="Times New Roman"/>
            <w:sz w:val="24"/>
            <w:szCs w:val="24"/>
          </w:rPr>
          <w:t xml:space="preserve"> output. The structure of hypothetical circuitry was further adjusted based on changes in input-output during modulation of internal circuitry activity, such as reorganization after SCI, changes after adding pharmacological agents.</w:t>
        </w:r>
      </w:ins>
      <w:ins w:id="287" w:author="Igor A Lavrov" w:date="2018-08-18T11:09:00Z">
        <w:r>
          <w:rPr>
            <w:rFonts w:ascii="Times New Roman" w:hAnsi="Times New Roman" w:cs="Times New Roman"/>
            <w:sz w:val="24"/>
            <w:szCs w:val="24"/>
          </w:rPr>
          <w:t xml:space="preserve"> </w:t>
        </w:r>
      </w:ins>
      <w:ins w:id="288" w:author="Igor A Lavrov" w:date="2018-08-18T11:06:00Z">
        <w:r>
          <w:rPr>
            <w:rFonts w:ascii="Times New Roman" w:hAnsi="Times New Roman" w:cs="Times New Roman"/>
            <w:sz w:val="24"/>
            <w:szCs w:val="24"/>
          </w:rPr>
          <w:t>In proposed model, each level from motoneurons to interneurons add</w:t>
        </w:r>
      </w:ins>
      <w:ins w:id="289" w:author="Igor A Lavrov" w:date="2018-08-18T11:09:00Z">
        <w:r>
          <w:rPr>
            <w:rFonts w:ascii="Times New Roman" w:hAnsi="Times New Roman" w:cs="Times New Roman"/>
            <w:sz w:val="24"/>
            <w:szCs w:val="24"/>
          </w:rPr>
          <w:t>s</w:t>
        </w:r>
      </w:ins>
      <w:ins w:id="290" w:author="Igor A Lavrov" w:date="2018-08-18T11:06:00Z">
        <w:r>
          <w:rPr>
            <w:rFonts w:ascii="Times New Roman" w:hAnsi="Times New Roman" w:cs="Times New Roman"/>
            <w:sz w:val="24"/>
            <w:szCs w:val="24"/>
          </w:rPr>
          <w:t xml:space="preserve"> functional flexibility and complexity to the final motor output. Initial circuitry model </w:t>
        </w:r>
      </w:ins>
      <w:ins w:id="291" w:author="Igor A Lavrov" w:date="2018-08-18T11:06:00Z">
        <w:r>
          <w:rPr>
            <w:rStyle w:val="16"/>
            <w:rFonts w:ascii="Times New Roman" w:hAnsi="Times New Roman" w:cs="Times New Roman"/>
            <w:sz w:val="24"/>
            <w:szCs w:val="24"/>
          </w:rPr>
          <w:t xml:space="preserve">was </w:t>
        </w:r>
      </w:ins>
      <w:ins w:id="292" w:author="Igor A Lavrov" w:date="2018-08-18T11:06:00Z">
        <w:r>
          <w:rPr>
            <w:rFonts w:ascii="Times New Roman" w:hAnsi="Times New Roman" w:cs="Times New Roman"/>
            <w:sz w:val="24"/>
            <w:szCs w:val="24"/>
          </w:rPr>
          <w:t>design based on our previous observations</w:t>
        </w:r>
      </w:ins>
      <w:ins w:id="293" w:author="Igor A Lavrov" w:date="2018-08-18T11:06:00Z">
        <w:r>
          <w:rPr>
            <w:rStyle w:val="16"/>
            <w:rFonts w:ascii="Times New Roman" w:hAnsi="Times New Roman" w:cs="Times New Roman"/>
            <w:sz w:val="24"/>
            <w:szCs w:val="24"/>
          </w:rPr>
          <w:t xml:space="preserve"> </w:t>
        </w:r>
      </w:ins>
      <w:ins w:id="294" w:author="Igor A Lavrov" w:date="2018-08-18T11:06:00Z">
        <w:r>
          <w:rPr>
            <w:rFonts w:ascii="Times New Roman" w:hAnsi="Times New Roman" w:cs="Times New Roman"/>
            <w:sz w:val="24"/>
            <w:szCs w:val="24"/>
          </w:rPr>
          <w:t>and</w:t>
        </w:r>
      </w:ins>
      <w:ins w:id="295" w:author="Igor A Lavrov" w:date="2018-08-18T11:06:00Z">
        <w:r>
          <w:rPr>
            <w:rStyle w:val="16"/>
            <w:rFonts w:ascii="Times New Roman" w:hAnsi="Times New Roman" w:cs="Times New Roman"/>
            <w:sz w:val="24"/>
            <w:szCs w:val="24"/>
          </w:rPr>
          <w:t xml:space="preserve"> </w:t>
        </w:r>
      </w:ins>
      <w:ins w:id="296" w:author="Igor A Lavrov" w:date="2018-08-18T11:06:00Z">
        <w:r>
          <w:rPr>
            <w:rFonts w:ascii="Times New Roman" w:hAnsi="Times New Roman" w:cs="Times New Roman"/>
            <w:sz w:val="24"/>
            <w:szCs w:val="24"/>
          </w:rPr>
          <w:t>consist</w:t>
        </w:r>
      </w:ins>
      <w:ins w:id="297" w:author="Igor A Lavrov" w:date="2018-08-18T11:06:00Z">
        <w:r>
          <w:rPr>
            <w:rStyle w:val="16"/>
            <w:rFonts w:ascii="Times New Roman" w:hAnsi="Times New Roman" w:cs="Times New Roman"/>
            <w:sz w:val="24"/>
            <w:szCs w:val="24"/>
          </w:rPr>
          <w:t xml:space="preserve"> </w:t>
        </w:r>
      </w:ins>
      <w:ins w:id="298" w:author="Igor A Lavrov" w:date="2018-08-18T11:06:00Z">
        <w:r>
          <w:rPr>
            <w:rFonts w:ascii="Times New Roman" w:hAnsi="Times New Roman" w:cs="Times New Roman"/>
            <w:sz w:val="24"/>
            <w:szCs w:val="24"/>
          </w:rPr>
          <w:t>of</w:t>
        </w:r>
      </w:ins>
      <w:ins w:id="299" w:author="Igor A Lavrov" w:date="2018-08-18T11:06:00Z">
        <w:r>
          <w:rPr>
            <w:rStyle w:val="16"/>
            <w:rFonts w:ascii="Times New Roman" w:hAnsi="Times New Roman" w:cs="Times New Roman"/>
            <w:sz w:val="24"/>
            <w:szCs w:val="24"/>
          </w:rPr>
          <w:t xml:space="preserve"> </w:t>
        </w:r>
      </w:ins>
      <w:ins w:id="300" w:author="Igor A Lavrov" w:date="2018-08-18T11:06:00Z">
        <w:r>
          <w:rPr>
            <w:rFonts w:ascii="Times New Roman" w:hAnsi="Times New Roman" w:cs="Times New Roman"/>
            <w:sz w:val="24"/>
            <w:szCs w:val="24"/>
          </w:rPr>
          <w:t>multilevel</w:t>
        </w:r>
      </w:ins>
      <w:ins w:id="301" w:author="Igor A Lavrov" w:date="2018-08-18T11:06:00Z">
        <w:r>
          <w:rPr>
            <w:rStyle w:val="16"/>
            <w:rFonts w:ascii="Times New Roman" w:hAnsi="Times New Roman" w:cs="Times New Roman"/>
            <w:sz w:val="24"/>
            <w:szCs w:val="24"/>
          </w:rPr>
          <w:t xml:space="preserve"> </w:t>
        </w:r>
      </w:ins>
      <w:ins w:id="302" w:author="Igor A Lavrov" w:date="2018-08-18T11:06:00Z">
        <w:r>
          <w:rPr>
            <w:rFonts w:ascii="Times New Roman" w:hAnsi="Times New Roman" w:cs="Times New Roman"/>
            <w:sz w:val="24"/>
            <w:szCs w:val="24"/>
          </w:rPr>
          <w:t>scheme</w:t>
        </w:r>
      </w:ins>
      <w:ins w:id="303" w:author="Igor A Lavrov" w:date="2018-08-18T11:06:00Z">
        <w:r>
          <w:rPr>
            <w:rStyle w:val="16"/>
            <w:rFonts w:ascii="Times New Roman" w:hAnsi="Times New Roman" w:cs="Times New Roman"/>
            <w:sz w:val="24"/>
            <w:szCs w:val="24"/>
          </w:rPr>
          <w:t xml:space="preserve"> </w:t>
        </w:r>
      </w:ins>
      <w:ins w:id="304" w:author="Igor A Lavrov" w:date="2018-08-18T11:06:00Z">
        <w:r>
          <w:rPr>
            <w:rFonts w:ascii="Times New Roman" w:hAnsi="Times New Roman" w:cs="Times New Roman"/>
            <w:sz w:val="24"/>
            <w:szCs w:val="24"/>
          </w:rPr>
          <w:t>with</w:t>
        </w:r>
      </w:ins>
      <w:ins w:id="305" w:author="Igor A Lavrov" w:date="2018-08-18T11:06:00Z">
        <w:r>
          <w:rPr>
            <w:rStyle w:val="16"/>
            <w:rFonts w:ascii="Times New Roman" w:hAnsi="Times New Roman" w:cs="Times New Roman"/>
            <w:sz w:val="24"/>
            <w:szCs w:val="24"/>
          </w:rPr>
          <w:t xml:space="preserve"> </w:t>
        </w:r>
      </w:ins>
      <w:ins w:id="306" w:author="Igor A Lavrov" w:date="2018-08-18T11:06:00Z">
        <w:r>
          <w:rPr>
            <w:rFonts w:ascii="Times New Roman" w:hAnsi="Times New Roman" w:cs="Times New Roman"/>
            <w:sz w:val="24"/>
            <w:szCs w:val="24"/>
          </w:rPr>
          <w:t>four</w:t>
        </w:r>
      </w:ins>
      <w:ins w:id="307" w:author="Igor A Lavrov" w:date="2018-08-18T11:06:00Z">
        <w:r>
          <w:rPr>
            <w:rStyle w:val="16"/>
            <w:rFonts w:ascii="Times New Roman" w:hAnsi="Times New Roman" w:cs="Times New Roman"/>
            <w:sz w:val="24"/>
            <w:szCs w:val="24"/>
          </w:rPr>
          <w:t xml:space="preserve"> </w:t>
        </w:r>
      </w:ins>
      <w:ins w:id="308" w:author="Igor A Lavrov" w:date="2018-08-18T11:06:00Z">
        <w:r>
          <w:rPr>
            <w:rFonts w:ascii="Times New Roman" w:hAnsi="Times New Roman" w:cs="Times New Roman"/>
            <w:sz w:val="24"/>
            <w:szCs w:val="24"/>
          </w:rPr>
          <w:t>main</w:t>
        </w:r>
      </w:ins>
      <w:ins w:id="309" w:author="Igor A Lavrov" w:date="2018-08-18T11:06:00Z">
        <w:r>
          <w:rPr>
            <w:rStyle w:val="16"/>
            <w:rFonts w:ascii="Times New Roman" w:hAnsi="Times New Roman" w:cs="Times New Roman"/>
            <w:sz w:val="24"/>
            <w:szCs w:val="24"/>
          </w:rPr>
          <w:t xml:space="preserve"> </w:t>
        </w:r>
      </w:ins>
      <w:ins w:id="310" w:author="Igor A Lavrov" w:date="2018-08-18T11:06:00Z">
        <w:r>
          <w:rPr>
            <w:rFonts w:ascii="Times New Roman" w:hAnsi="Times New Roman" w:cs="Times New Roman"/>
            <w:sz w:val="24"/>
            <w:szCs w:val="24"/>
          </w:rPr>
          <w:t>components:</w:t>
        </w:r>
      </w:ins>
    </w:p>
    <w:p>
      <w:pPr>
        <w:pStyle w:val="20"/>
        <w:numPr>
          <w:ilvl w:val="0"/>
          <w:numId w:val="1"/>
        </w:numPr>
        <w:tabs>
          <w:tab w:val="left" w:pos="501"/>
        </w:tabs>
        <w:spacing w:before="162" w:line="252" w:lineRule="auto"/>
        <w:ind w:right="485"/>
        <w:jc w:val="both"/>
        <w:rPr>
          <w:ins w:id="311" w:author="Igor A Lavrov" w:date="2018-08-18T11:06:00Z"/>
          <w:rFonts w:ascii="Times New Roman" w:hAnsi="Times New Roman" w:cs="Times New Roman"/>
          <w:sz w:val="24"/>
          <w:szCs w:val="24"/>
        </w:rPr>
      </w:pPr>
      <w:ins w:id="312" w:author="Igor A Lavrov" w:date="2018-08-18T11:09:00Z">
        <w:r>
          <w:rPr>
            <w:rFonts w:ascii="Times New Roman" w:hAnsi="Times New Roman" w:cs="Times New Roman"/>
            <w:sz w:val="24"/>
            <w:szCs w:val="24"/>
          </w:rPr>
          <w:t xml:space="preserve"> </w:t>
        </w:r>
      </w:ins>
      <w:ins w:id="313" w:author="Igor A Lavrov" w:date="2018-08-18T11:06:00Z">
        <w:r>
          <w:rPr>
            <w:rFonts w:ascii="Times New Roman" w:hAnsi="Times New Roman" w:cs="Times New Roman"/>
            <w:sz w:val="24"/>
            <w:szCs w:val="24"/>
          </w:rPr>
          <w:t>Monosynaptic level with motorneurons, Ia, Ib interneurons, and Renshaw cells. This level functionally corresponds to the activation of Ia afferent and modulation of monosynaptic reflexes</w:t>
        </w:r>
      </w:ins>
      <w:ins w:id="314" w:author="Igor A Lavrov" w:date="2018-08-18T11:06:00Z">
        <w:r>
          <w:rPr>
            <w:rStyle w:val="16"/>
            <w:rFonts w:ascii="Times New Roman" w:hAnsi="Times New Roman" w:cs="Times New Roman"/>
            <w:spacing w:val="17"/>
            <w:sz w:val="24"/>
            <w:szCs w:val="24"/>
          </w:rPr>
          <w:t xml:space="preserve"> </w:t>
        </w:r>
      </w:ins>
      <w:ins w:id="315" w:author="Igor A Lavrov" w:date="2018-08-18T11:06:00Z">
        <w:r>
          <w:rPr>
            <w:rFonts w:ascii="Times New Roman" w:hAnsi="Times New Roman" w:cs="Times New Roman"/>
            <w:sz w:val="24"/>
            <w:szCs w:val="24"/>
          </w:rPr>
          <w:t>(MR).</w:t>
        </w:r>
      </w:ins>
    </w:p>
    <w:p>
      <w:pPr>
        <w:pStyle w:val="20"/>
        <w:numPr>
          <w:ilvl w:val="0"/>
          <w:numId w:val="1"/>
        </w:numPr>
        <w:tabs>
          <w:tab w:val="left" w:pos="501"/>
        </w:tabs>
        <w:spacing w:before="161" w:line="252" w:lineRule="auto"/>
        <w:ind w:right="485"/>
        <w:jc w:val="both"/>
        <w:rPr>
          <w:ins w:id="316" w:author="Igor A Lavrov" w:date="2018-08-18T11:06:00Z"/>
          <w:rFonts w:ascii="Times New Roman" w:hAnsi="Times New Roman" w:cs="Times New Roman"/>
          <w:sz w:val="24"/>
          <w:szCs w:val="24"/>
        </w:rPr>
      </w:pPr>
      <w:ins w:id="317" w:author="Igor A Lavrov" w:date="2018-08-18T11:09:00Z">
        <w:r>
          <w:rPr>
            <w:rFonts w:ascii="Times New Roman" w:hAnsi="Times New Roman" w:cs="Times New Roman"/>
            <w:sz w:val="24"/>
            <w:szCs w:val="24"/>
          </w:rPr>
          <w:t xml:space="preserve"> </w:t>
        </w:r>
      </w:ins>
      <w:ins w:id="318" w:author="Igor A Lavrov" w:date="2018-08-18T11:06:00Z">
        <w:r>
          <w:rPr>
            <w:rFonts w:ascii="Times New Roman" w:hAnsi="Times New Roman" w:cs="Times New Roman"/>
            <w:sz w:val="24"/>
            <w:szCs w:val="24"/>
          </w:rPr>
          <w:t xml:space="preserve">Polysinaptic level (or pattern formation) for muscles antagonists </w:t>
        </w:r>
      </w:ins>
      <w:ins w:id="319" w:author="Igor A Lavrov" w:date="2018-08-18T11:06:00Z">
        <w:r>
          <w:rPr>
            <w:rStyle w:val="16"/>
            <w:rFonts w:ascii="Times New Roman" w:hAnsi="Times New Roman" w:cs="Times New Roman"/>
            <w:spacing w:val="-2"/>
            <w:sz w:val="24"/>
            <w:szCs w:val="24"/>
          </w:rPr>
          <w:t xml:space="preserve">involved </w:t>
        </w:r>
      </w:ins>
      <w:ins w:id="320" w:author="Igor A Lavrov" w:date="2018-08-18T11:06:00Z">
        <w:r>
          <w:rPr>
            <w:rFonts w:ascii="Times New Roman" w:hAnsi="Times New Roman" w:cs="Times New Roman"/>
            <w:sz w:val="24"/>
            <w:szCs w:val="24"/>
          </w:rPr>
          <w:t xml:space="preserve">in </w:t>
        </w:r>
      </w:ins>
      <w:ins w:id="321" w:author="Igor A Lavrov" w:date="2018-08-18T11:06:00Z">
        <w:r>
          <w:rPr>
            <w:rStyle w:val="16"/>
            <w:rFonts w:ascii="Times New Roman" w:hAnsi="Times New Roman" w:cs="Times New Roman"/>
            <w:spacing w:val="-2"/>
            <w:sz w:val="24"/>
            <w:szCs w:val="24"/>
          </w:rPr>
          <w:t xml:space="preserve">movements </w:t>
        </w:r>
      </w:ins>
      <w:ins w:id="322" w:author="Igor A Lavrov" w:date="2018-08-18T11:06:00Z">
        <w:r>
          <w:rPr>
            <w:rFonts w:ascii="Times New Roman" w:hAnsi="Times New Roman" w:cs="Times New Roman"/>
            <w:sz w:val="24"/>
            <w:szCs w:val="24"/>
          </w:rPr>
          <w:t>of ankle joint organized with several mutually inhibited bineuronal modules. This level func- tionally</w:t>
        </w:r>
      </w:ins>
      <w:ins w:id="323" w:author="Igor A Lavrov" w:date="2018-08-18T11:06:00Z">
        <w:r>
          <w:rPr>
            <w:rStyle w:val="16"/>
            <w:rFonts w:ascii="Times New Roman" w:hAnsi="Times New Roman" w:cs="Times New Roman"/>
            <w:spacing w:val="14"/>
            <w:sz w:val="24"/>
            <w:szCs w:val="24"/>
          </w:rPr>
          <w:t xml:space="preserve"> </w:t>
        </w:r>
      </w:ins>
      <w:ins w:id="324" w:author="Igor A Lavrov" w:date="2018-08-18T11:06:00Z">
        <w:r>
          <w:rPr>
            <w:rFonts w:ascii="Times New Roman" w:hAnsi="Times New Roman" w:cs="Times New Roman"/>
            <w:sz w:val="24"/>
            <w:szCs w:val="24"/>
          </w:rPr>
          <w:t>corresponds</w:t>
        </w:r>
      </w:ins>
      <w:ins w:id="325" w:author="Igor A Lavrov" w:date="2018-08-18T11:06:00Z">
        <w:r>
          <w:rPr>
            <w:rStyle w:val="16"/>
            <w:rFonts w:ascii="Times New Roman" w:hAnsi="Times New Roman" w:cs="Times New Roman"/>
            <w:spacing w:val="15"/>
            <w:sz w:val="24"/>
            <w:szCs w:val="24"/>
          </w:rPr>
          <w:t xml:space="preserve"> </w:t>
        </w:r>
      </w:ins>
      <w:ins w:id="326" w:author="Igor A Lavrov" w:date="2018-08-18T11:06:00Z">
        <w:r>
          <w:rPr>
            <w:rFonts w:ascii="Times New Roman" w:hAnsi="Times New Roman" w:cs="Times New Roman"/>
            <w:sz w:val="24"/>
            <w:szCs w:val="24"/>
          </w:rPr>
          <w:t>to</w:t>
        </w:r>
      </w:ins>
      <w:ins w:id="327" w:author="Igor A Lavrov" w:date="2018-08-18T11:06:00Z">
        <w:r>
          <w:rPr>
            <w:rStyle w:val="16"/>
            <w:rFonts w:ascii="Times New Roman" w:hAnsi="Times New Roman" w:cs="Times New Roman"/>
            <w:spacing w:val="15"/>
            <w:sz w:val="24"/>
            <w:szCs w:val="24"/>
          </w:rPr>
          <w:t xml:space="preserve"> </w:t>
        </w:r>
      </w:ins>
      <w:ins w:id="328" w:author="Igor A Lavrov" w:date="2018-08-18T11:06:00Z">
        <w:r>
          <w:rPr>
            <w:rFonts w:ascii="Times New Roman" w:hAnsi="Times New Roman" w:cs="Times New Roman"/>
            <w:sz w:val="24"/>
            <w:szCs w:val="24"/>
          </w:rPr>
          <w:t>polysinaptic</w:t>
        </w:r>
      </w:ins>
      <w:ins w:id="329" w:author="Igor A Lavrov" w:date="2018-08-18T11:06:00Z">
        <w:r>
          <w:rPr>
            <w:rStyle w:val="16"/>
            <w:rFonts w:ascii="Times New Roman" w:hAnsi="Times New Roman" w:cs="Times New Roman"/>
            <w:spacing w:val="15"/>
            <w:sz w:val="24"/>
            <w:szCs w:val="24"/>
          </w:rPr>
          <w:t xml:space="preserve"> </w:t>
        </w:r>
      </w:ins>
      <w:ins w:id="330" w:author="Igor A Lavrov" w:date="2018-08-18T11:06:00Z">
        <w:r>
          <w:rPr>
            <w:rFonts w:ascii="Times New Roman" w:hAnsi="Times New Roman" w:cs="Times New Roman"/>
            <w:sz w:val="24"/>
            <w:szCs w:val="24"/>
          </w:rPr>
          <w:t>responses</w:t>
        </w:r>
      </w:ins>
      <w:ins w:id="331" w:author="Igor A Lavrov" w:date="2018-08-18T11:06:00Z">
        <w:r>
          <w:rPr>
            <w:rStyle w:val="16"/>
            <w:rFonts w:ascii="Times New Roman" w:hAnsi="Times New Roman" w:cs="Times New Roman"/>
            <w:spacing w:val="15"/>
            <w:sz w:val="24"/>
            <w:szCs w:val="24"/>
          </w:rPr>
          <w:t xml:space="preserve"> </w:t>
        </w:r>
      </w:ins>
      <w:ins w:id="332" w:author="Igor A Lavrov" w:date="2018-08-18T11:06:00Z">
        <w:r>
          <w:rPr>
            <w:rFonts w:ascii="Times New Roman" w:hAnsi="Times New Roman" w:cs="Times New Roman"/>
            <w:sz w:val="24"/>
            <w:szCs w:val="24"/>
          </w:rPr>
          <w:t>(LR</w:t>
        </w:r>
      </w:ins>
      <w:ins w:id="333" w:author="Igor A Lavrov" w:date="2018-08-18T11:06:00Z">
        <w:r>
          <w:rPr>
            <w:rStyle w:val="16"/>
            <w:rFonts w:ascii="Times New Roman" w:hAnsi="Times New Roman" w:cs="Times New Roman"/>
            <w:spacing w:val="15"/>
            <w:sz w:val="24"/>
            <w:szCs w:val="24"/>
          </w:rPr>
          <w:t xml:space="preserve"> </w:t>
        </w:r>
      </w:ins>
      <w:ins w:id="334" w:author="Igor A Lavrov" w:date="2018-08-18T11:06:00Z">
        <w:r>
          <w:rPr>
            <w:rFonts w:ascii="Times New Roman" w:hAnsi="Times New Roman" w:cs="Times New Roman"/>
            <w:sz w:val="24"/>
            <w:szCs w:val="24"/>
          </w:rPr>
          <w:t>and</w:t>
        </w:r>
      </w:ins>
      <w:ins w:id="335" w:author="Igor A Lavrov" w:date="2018-08-18T11:06:00Z">
        <w:r>
          <w:rPr>
            <w:rStyle w:val="16"/>
            <w:rFonts w:ascii="Times New Roman" w:hAnsi="Times New Roman" w:cs="Times New Roman"/>
            <w:spacing w:val="15"/>
            <w:sz w:val="24"/>
            <w:szCs w:val="24"/>
          </w:rPr>
          <w:t xml:space="preserve"> </w:t>
        </w:r>
      </w:ins>
      <w:ins w:id="336" w:author="Igor A Lavrov" w:date="2018-08-18T11:06:00Z">
        <w:r>
          <w:rPr>
            <w:rFonts w:ascii="Times New Roman" w:hAnsi="Times New Roman" w:cs="Times New Roman"/>
            <w:sz w:val="24"/>
            <w:szCs w:val="24"/>
          </w:rPr>
          <w:t>PC).</w:t>
        </w:r>
      </w:ins>
    </w:p>
    <w:p>
      <w:pPr>
        <w:pStyle w:val="20"/>
        <w:numPr>
          <w:ilvl w:val="0"/>
          <w:numId w:val="1"/>
        </w:numPr>
        <w:tabs>
          <w:tab w:val="left" w:pos="501"/>
        </w:tabs>
        <w:spacing w:before="161" w:line="252" w:lineRule="auto"/>
        <w:ind w:right="485"/>
        <w:jc w:val="both"/>
        <w:rPr>
          <w:ins w:id="337" w:author="Igor A Lavrov" w:date="2018-08-18T11:06:00Z"/>
          <w:rFonts w:ascii="Times New Roman" w:hAnsi="Times New Roman" w:cs="Times New Roman"/>
          <w:sz w:val="24"/>
          <w:szCs w:val="24"/>
        </w:rPr>
      </w:pPr>
      <w:ins w:id="338" w:author="Igor A Lavrov" w:date="2018-08-18T11:10:00Z">
        <w:r>
          <w:rPr>
            <w:rFonts w:ascii="Times New Roman" w:hAnsi="Times New Roman" w:cs="Times New Roman"/>
            <w:sz w:val="24"/>
            <w:szCs w:val="24"/>
          </w:rPr>
          <w:t xml:space="preserve"> </w:t>
        </w:r>
      </w:ins>
      <w:ins w:id="339" w:author="Igor A Lavrov" w:date="2018-08-18T11:06:00Z">
        <w:r>
          <w:rPr>
            <w:rFonts w:ascii="Times New Roman" w:hAnsi="Times New Roman" w:cs="Times New Roman"/>
            <w:sz w:val="24"/>
            <w:szCs w:val="24"/>
          </w:rPr>
          <w:t>Initiation</w:t>
        </w:r>
      </w:ins>
      <w:ins w:id="340" w:author="Igor A Lavrov" w:date="2018-08-18T11:06:00Z">
        <w:r>
          <w:rPr>
            <w:rStyle w:val="16"/>
            <w:rFonts w:ascii="Times New Roman" w:hAnsi="Times New Roman" w:cs="Times New Roman"/>
            <w:spacing w:val="-5"/>
            <w:sz w:val="24"/>
            <w:szCs w:val="24"/>
          </w:rPr>
          <w:t xml:space="preserve"> </w:t>
        </w:r>
      </w:ins>
      <w:ins w:id="341" w:author="Igor A Lavrov" w:date="2018-08-18T11:06:00Z">
        <w:r>
          <w:rPr>
            <w:rFonts w:ascii="Times New Roman" w:hAnsi="Times New Roman" w:cs="Times New Roman"/>
            <w:sz w:val="24"/>
            <w:szCs w:val="24"/>
          </w:rPr>
          <w:t>level</w:t>
        </w:r>
      </w:ins>
      <w:ins w:id="342" w:author="Igor A Lavrov" w:date="2018-08-18T11:06:00Z">
        <w:r>
          <w:rPr>
            <w:rStyle w:val="16"/>
            <w:rFonts w:ascii="Times New Roman" w:hAnsi="Times New Roman" w:cs="Times New Roman"/>
            <w:spacing w:val="-5"/>
            <w:sz w:val="24"/>
            <w:szCs w:val="24"/>
          </w:rPr>
          <w:t xml:space="preserve"> </w:t>
        </w:r>
      </w:ins>
      <w:ins w:id="343" w:author="Igor A Lavrov" w:date="2018-08-18T11:06:00Z">
        <w:r>
          <w:rPr>
            <w:rFonts w:ascii="Times New Roman" w:hAnsi="Times New Roman" w:cs="Times New Roman"/>
            <w:sz w:val="24"/>
            <w:szCs w:val="24"/>
          </w:rPr>
          <w:t>(or</w:t>
        </w:r>
      </w:ins>
      <w:ins w:id="344" w:author="Igor A Lavrov" w:date="2018-08-18T11:06:00Z">
        <w:r>
          <w:rPr>
            <w:rStyle w:val="16"/>
            <w:rFonts w:ascii="Times New Roman" w:hAnsi="Times New Roman" w:cs="Times New Roman"/>
            <w:spacing w:val="-5"/>
            <w:sz w:val="24"/>
            <w:szCs w:val="24"/>
          </w:rPr>
          <w:t xml:space="preserve"> </w:t>
        </w:r>
      </w:ins>
      <w:ins w:id="345" w:author="Igor A Lavrov" w:date="2018-08-18T11:06:00Z">
        <w:r>
          <w:rPr>
            <w:rFonts w:ascii="Times New Roman" w:hAnsi="Times New Roman" w:cs="Times New Roman"/>
            <w:sz w:val="24"/>
            <w:szCs w:val="24"/>
          </w:rPr>
          <w:t>pattern</w:t>
        </w:r>
      </w:ins>
      <w:ins w:id="346" w:author="Igor A Lavrov" w:date="2018-08-18T11:06:00Z">
        <w:r>
          <w:rPr>
            <w:rStyle w:val="16"/>
            <w:rFonts w:ascii="Times New Roman" w:hAnsi="Times New Roman" w:cs="Times New Roman"/>
            <w:spacing w:val="-5"/>
            <w:sz w:val="24"/>
            <w:szCs w:val="24"/>
          </w:rPr>
          <w:t xml:space="preserve"> </w:t>
        </w:r>
      </w:ins>
      <w:ins w:id="347" w:author="Igor A Lavrov" w:date="2018-08-18T11:06:00Z">
        <w:r>
          <w:rPr>
            <w:rFonts w:ascii="Times New Roman" w:hAnsi="Times New Roman" w:cs="Times New Roman"/>
            <w:sz w:val="24"/>
            <w:szCs w:val="24"/>
          </w:rPr>
          <w:t>generator)</w:t>
        </w:r>
      </w:ins>
      <w:ins w:id="348" w:author="Igor A Lavrov" w:date="2018-08-18T11:06:00Z">
        <w:r>
          <w:rPr>
            <w:rStyle w:val="16"/>
            <w:rFonts w:ascii="Times New Roman" w:hAnsi="Times New Roman" w:cs="Times New Roman"/>
            <w:spacing w:val="-5"/>
            <w:sz w:val="24"/>
            <w:szCs w:val="24"/>
          </w:rPr>
          <w:t xml:space="preserve"> </w:t>
        </w:r>
      </w:ins>
      <w:ins w:id="349" w:author="Igor A Lavrov" w:date="2018-08-18T11:06:00Z">
        <w:r>
          <w:rPr>
            <w:rFonts w:ascii="Times New Roman" w:hAnsi="Times New Roman" w:cs="Times New Roman"/>
            <w:sz w:val="24"/>
            <w:szCs w:val="24"/>
          </w:rPr>
          <w:t>that</w:t>
        </w:r>
      </w:ins>
      <w:ins w:id="350" w:author="Igor A Lavrov" w:date="2018-08-18T11:06:00Z">
        <w:r>
          <w:rPr>
            <w:rStyle w:val="16"/>
            <w:rFonts w:ascii="Times New Roman" w:hAnsi="Times New Roman" w:cs="Times New Roman"/>
            <w:spacing w:val="-5"/>
            <w:sz w:val="24"/>
            <w:szCs w:val="24"/>
          </w:rPr>
          <w:t xml:space="preserve"> </w:t>
        </w:r>
      </w:ins>
      <w:ins w:id="351" w:author="Igor A Lavrov" w:date="2018-08-18T11:06:00Z">
        <w:r>
          <w:rPr>
            <w:rFonts w:ascii="Times New Roman" w:hAnsi="Times New Roman" w:cs="Times New Roman"/>
            <w:sz w:val="24"/>
            <w:szCs w:val="24"/>
          </w:rPr>
          <w:t>process</w:t>
        </w:r>
      </w:ins>
      <w:ins w:id="352" w:author="Igor A Lavrov" w:date="2018-08-18T11:06:00Z">
        <w:r>
          <w:rPr>
            <w:rStyle w:val="16"/>
            <w:rFonts w:ascii="Times New Roman" w:hAnsi="Times New Roman" w:cs="Times New Roman"/>
            <w:spacing w:val="-5"/>
            <w:sz w:val="24"/>
            <w:szCs w:val="24"/>
          </w:rPr>
          <w:t xml:space="preserve"> </w:t>
        </w:r>
      </w:ins>
      <w:ins w:id="353" w:author="Igor A Lavrov" w:date="2018-08-18T11:06:00Z">
        <w:r>
          <w:rPr>
            <w:rFonts w:ascii="Times New Roman" w:hAnsi="Times New Roman" w:cs="Times New Roman"/>
            <w:sz w:val="24"/>
            <w:szCs w:val="24"/>
          </w:rPr>
          <w:t>supraspinal</w:t>
        </w:r>
      </w:ins>
      <w:ins w:id="354" w:author="Igor A Lavrov" w:date="2018-08-18T11:06:00Z">
        <w:r>
          <w:rPr>
            <w:rStyle w:val="16"/>
            <w:rFonts w:ascii="Times New Roman" w:hAnsi="Times New Roman" w:cs="Times New Roman"/>
            <w:spacing w:val="-5"/>
            <w:sz w:val="24"/>
            <w:szCs w:val="24"/>
          </w:rPr>
          <w:t xml:space="preserve"> </w:t>
        </w:r>
      </w:ins>
      <w:ins w:id="355" w:author="Igor A Lavrov" w:date="2018-08-18T11:06:00Z">
        <w:r>
          <w:rPr>
            <w:rFonts w:ascii="Times New Roman" w:hAnsi="Times New Roman" w:cs="Times New Roman"/>
            <w:sz w:val="24"/>
            <w:szCs w:val="24"/>
          </w:rPr>
          <w:t>input</w:t>
        </w:r>
      </w:ins>
      <w:ins w:id="356" w:author="Igor A Lavrov" w:date="2018-08-18T11:06:00Z">
        <w:r>
          <w:rPr>
            <w:rStyle w:val="16"/>
            <w:rFonts w:ascii="Times New Roman" w:hAnsi="Times New Roman" w:cs="Times New Roman"/>
            <w:spacing w:val="-5"/>
            <w:sz w:val="24"/>
            <w:szCs w:val="24"/>
          </w:rPr>
          <w:t xml:space="preserve"> </w:t>
        </w:r>
      </w:ins>
      <w:ins w:id="357" w:author="Igor A Lavrov" w:date="2018-08-18T11:06:00Z">
        <w:r>
          <w:rPr>
            <w:rFonts w:ascii="Times New Roman" w:hAnsi="Times New Roman" w:cs="Times New Roman"/>
            <w:sz w:val="24"/>
            <w:szCs w:val="24"/>
          </w:rPr>
          <w:t>from</w:t>
        </w:r>
      </w:ins>
      <w:ins w:id="358" w:author="Igor A Lavrov" w:date="2018-08-18T11:06:00Z">
        <w:r>
          <w:rPr>
            <w:rStyle w:val="16"/>
            <w:rFonts w:ascii="Times New Roman" w:hAnsi="Times New Roman" w:cs="Times New Roman"/>
            <w:spacing w:val="-5"/>
            <w:sz w:val="24"/>
            <w:szCs w:val="24"/>
          </w:rPr>
          <w:t xml:space="preserve"> </w:t>
        </w:r>
      </w:ins>
      <w:ins w:id="359" w:author="Igor A Lavrov" w:date="2018-08-18T11:06:00Z">
        <w:r>
          <w:rPr>
            <w:rFonts w:ascii="Times New Roman" w:hAnsi="Times New Roman" w:cs="Times New Roman"/>
            <w:sz w:val="24"/>
            <w:szCs w:val="24"/>
          </w:rPr>
          <w:t>MLR</w:t>
        </w:r>
      </w:ins>
      <w:ins w:id="360" w:author="Igor A Lavrov" w:date="2018-08-18T11:06:00Z">
        <w:r>
          <w:rPr>
            <w:rStyle w:val="16"/>
            <w:rFonts w:ascii="Times New Roman" w:hAnsi="Times New Roman" w:cs="Times New Roman"/>
            <w:spacing w:val="-5"/>
            <w:sz w:val="24"/>
            <w:szCs w:val="24"/>
          </w:rPr>
          <w:t xml:space="preserve"> </w:t>
        </w:r>
      </w:ins>
      <w:ins w:id="361" w:author="Igor A Lavrov" w:date="2018-08-18T11:06:00Z">
        <w:r>
          <w:rPr>
            <w:rFonts w:ascii="Times New Roman" w:hAnsi="Times New Roman" w:cs="Times New Roman"/>
            <w:sz w:val="24"/>
            <w:szCs w:val="24"/>
          </w:rPr>
          <w:t>(eliminated in this</w:t>
        </w:r>
      </w:ins>
      <w:ins w:id="362" w:author="Igor A Lavrov" w:date="2018-08-18T11:06:00Z">
        <w:r>
          <w:rPr>
            <w:rStyle w:val="16"/>
            <w:rFonts w:ascii="Times New Roman" w:hAnsi="Times New Roman" w:cs="Times New Roman"/>
            <w:spacing w:val="-14"/>
            <w:sz w:val="24"/>
            <w:szCs w:val="24"/>
          </w:rPr>
          <w:t xml:space="preserve"> </w:t>
        </w:r>
      </w:ins>
      <w:ins w:id="363" w:author="Igor A Lavrov" w:date="2018-08-18T11:06:00Z">
        <w:r>
          <w:rPr>
            <w:rFonts w:ascii="Times New Roman" w:hAnsi="Times New Roman" w:cs="Times New Roman"/>
            <w:sz w:val="24"/>
            <w:szCs w:val="24"/>
          </w:rPr>
          <w:t>model).</w:t>
        </w:r>
      </w:ins>
    </w:p>
    <w:p>
      <w:pPr>
        <w:pStyle w:val="20"/>
        <w:numPr>
          <w:ilvl w:val="0"/>
          <w:numId w:val="1"/>
        </w:numPr>
        <w:tabs>
          <w:tab w:val="left" w:pos="501"/>
        </w:tabs>
        <w:spacing w:before="160" w:line="252" w:lineRule="auto"/>
        <w:ind w:right="485"/>
        <w:jc w:val="both"/>
        <w:rPr>
          <w:ins w:id="364" w:author="Igor A Lavrov" w:date="2018-08-18T11:06:00Z"/>
          <w:rFonts w:ascii="Times New Roman" w:hAnsi="Times New Roman" w:cs="Times New Roman"/>
          <w:sz w:val="24"/>
          <w:szCs w:val="24"/>
        </w:rPr>
      </w:pPr>
      <w:ins w:id="365" w:author="Igor A Lavrov" w:date="2018-08-18T11:10:00Z">
        <w:r>
          <w:rPr>
            <w:rFonts w:ascii="Times New Roman" w:hAnsi="Times New Roman" w:cs="Times New Roman"/>
            <w:sz w:val="24"/>
            <w:szCs w:val="24"/>
          </w:rPr>
          <w:t xml:space="preserve"> </w:t>
        </w:r>
      </w:ins>
      <w:ins w:id="366" w:author="Igor A Lavrov" w:date="2018-08-18T11:06:00Z">
        <w:r>
          <w:rPr>
            <w:rFonts w:ascii="Times New Roman" w:hAnsi="Times New Roman" w:cs="Times New Roman"/>
            <w:sz w:val="24"/>
            <w:szCs w:val="24"/>
          </w:rPr>
          <w:t xml:space="preserve">Independent components that specify a motion against the </w:t>
        </w:r>
      </w:ins>
      <w:ins w:id="367" w:author="Igor A Lavrov" w:date="2018-08-18T11:06:00Z">
        <w:r>
          <w:rPr>
            <w:rStyle w:val="16"/>
            <w:rFonts w:ascii="Times New Roman" w:hAnsi="Times New Roman" w:cs="Times New Roman"/>
            <w:spacing w:val="-2"/>
            <w:sz w:val="24"/>
            <w:szCs w:val="24"/>
          </w:rPr>
          <w:t xml:space="preserve">gravity </w:t>
        </w:r>
      </w:ins>
      <w:ins w:id="368" w:author="Igor A Lavrov" w:date="2018-08-18T11:06:00Z">
        <w:r>
          <w:rPr>
            <w:rFonts w:ascii="Times New Roman" w:hAnsi="Times New Roman" w:cs="Times New Roman"/>
            <w:sz w:val="24"/>
            <w:szCs w:val="24"/>
          </w:rPr>
          <w:t xml:space="preserve">processed through the biomechanical structure: bone, tendons, and muscles. These components cannot </w:t>
        </w:r>
      </w:ins>
      <w:ins w:id="369" w:author="Igor A Lavrov" w:date="2018-08-18T11:06:00Z">
        <w:r>
          <w:rPr>
            <w:rStyle w:val="16"/>
            <w:rFonts w:ascii="Times New Roman" w:hAnsi="Times New Roman" w:cs="Times New Roman"/>
            <w:spacing w:val="1"/>
            <w:sz w:val="24"/>
            <w:szCs w:val="24"/>
          </w:rPr>
          <w:t>be</w:t>
        </w:r>
      </w:ins>
      <w:ins w:id="370" w:author="Igor A Lavrov" w:date="2018-08-18T11:06:00Z">
        <w:r>
          <w:rPr>
            <w:rStyle w:val="16"/>
            <w:rFonts w:ascii="Times New Roman" w:hAnsi="Times New Roman" w:cs="Times New Roman"/>
            <w:spacing w:val="-11"/>
            <w:sz w:val="24"/>
            <w:szCs w:val="24"/>
          </w:rPr>
          <w:t xml:space="preserve"> </w:t>
        </w:r>
      </w:ins>
      <w:ins w:id="371" w:author="Igor A Lavrov" w:date="2018-08-18T11:06:00Z">
        <w:r>
          <w:rPr>
            <w:rFonts w:ascii="Times New Roman" w:hAnsi="Times New Roman" w:cs="Times New Roman"/>
            <w:sz w:val="24"/>
            <w:szCs w:val="24"/>
          </w:rPr>
          <w:t>completely</w:t>
        </w:r>
      </w:ins>
      <w:ins w:id="372" w:author="Igor A Lavrov" w:date="2018-08-18T11:06:00Z">
        <w:r>
          <w:rPr>
            <w:rStyle w:val="16"/>
            <w:rFonts w:ascii="Times New Roman" w:hAnsi="Times New Roman" w:cs="Times New Roman"/>
            <w:sz w:val="24"/>
            <w:szCs w:val="24"/>
          </w:rPr>
          <w:t xml:space="preserve"> </w:t>
        </w:r>
      </w:ins>
      <w:ins w:id="373" w:author="Igor A Lavrov" w:date="2018-08-18T11:06:00Z">
        <w:r>
          <w:rPr>
            <w:rFonts w:ascii="Times New Roman" w:hAnsi="Times New Roman" w:cs="Times New Roman"/>
            <w:sz w:val="24"/>
            <w:szCs w:val="24"/>
          </w:rPr>
          <w:t>defined</w:t>
        </w:r>
      </w:ins>
      <w:ins w:id="374" w:author="Igor A Lavrov" w:date="2018-08-18T11:06:00Z">
        <w:r>
          <w:rPr>
            <w:rStyle w:val="16"/>
            <w:rFonts w:ascii="Times New Roman" w:hAnsi="Times New Roman" w:cs="Times New Roman"/>
            <w:sz w:val="24"/>
            <w:szCs w:val="24"/>
          </w:rPr>
          <w:t xml:space="preserve"> </w:t>
        </w:r>
      </w:ins>
      <w:ins w:id="375" w:author="Igor A Lavrov" w:date="2018-08-18T11:06:00Z">
        <w:r>
          <w:rPr>
            <w:rFonts w:ascii="Times New Roman" w:hAnsi="Times New Roman" w:cs="Times New Roman"/>
            <w:sz w:val="24"/>
            <w:szCs w:val="24"/>
          </w:rPr>
          <w:t>in</w:t>
        </w:r>
      </w:ins>
      <w:ins w:id="376" w:author="Igor A Lavrov" w:date="2018-08-18T11:06:00Z">
        <w:r>
          <w:rPr>
            <w:rStyle w:val="16"/>
            <w:rFonts w:ascii="Times New Roman" w:hAnsi="Times New Roman" w:cs="Times New Roman"/>
            <w:sz w:val="24"/>
            <w:szCs w:val="24"/>
          </w:rPr>
          <w:t xml:space="preserve"> </w:t>
        </w:r>
      </w:ins>
      <w:ins w:id="377" w:author="Igor A Lavrov" w:date="2018-08-18T11:06:00Z">
        <w:r>
          <w:rPr>
            <w:rFonts w:ascii="Times New Roman" w:hAnsi="Times New Roman" w:cs="Times New Roman"/>
            <w:sz w:val="24"/>
            <w:szCs w:val="24"/>
          </w:rPr>
          <w:t>presented</w:t>
        </w:r>
      </w:ins>
      <w:ins w:id="378" w:author="Igor A Lavrov" w:date="2018-08-18T11:06:00Z">
        <w:r>
          <w:rPr>
            <w:rStyle w:val="16"/>
            <w:rFonts w:ascii="Times New Roman" w:hAnsi="Times New Roman" w:cs="Times New Roman"/>
            <w:sz w:val="24"/>
            <w:szCs w:val="24"/>
          </w:rPr>
          <w:t xml:space="preserve"> </w:t>
        </w:r>
      </w:ins>
      <w:ins w:id="379" w:author="Igor A Lavrov" w:date="2018-08-18T11:06:00Z">
        <w:r>
          <w:rPr>
            <w:rFonts w:ascii="Times New Roman" w:hAnsi="Times New Roman" w:cs="Times New Roman"/>
            <w:sz w:val="24"/>
            <w:szCs w:val="24"/>
          </w:rPr>
          <w:t>model</w:t>
        </w:r>
      </w:ins>
      <w:ins w:id="380" w:author="Igor A Lavrov" w:date="2018-08-18T11:06:00Z">
        <w:r>
          <w:rPr>
            <w:rStyle w:val="16"/>
            <w:rFonts w:ascii="Times New Roman" w:hAnsi="Times New Roman" w:cs="Times New Roman"/>
            <w:sz w:val="24"/>
            <w:szCs w:val="24"/>
          </w:rPr>
          <w:t xml:space="preserve"> </w:t>
        </w:r>
      </w:ins>
      <w:ins w:id="381" w:author="Igor A Lavrov" w:date="2018-08-18T11:06:00Z">
        <w:r>
          <w:rPr>
            <w:rFonts w:ascii="Times New Roman" w:hAnsi="Times New Roman" w:cs="Times New Roman"/>
            <w:sz w:val="24"/>
            <w:szCs w:val="24"/>
          </w:rPr>
          <w:t>due</w:t>
        </w:r>
      </w:ins>
      <w:ins w:id="382" w:author="Igor A Lavrov" w:date="2018-08-18T11:06:00Z">
        <w:r>
          <w:rPr>
            <w:rStyle w:val="16"/>
            <w:rFonts w:ascii="Times New Roman" w:hAnsi="Times New Roman" w:cs="Times New Roman"/>
            <w:sz w:val="24"/>
            <w:szCs w:val="24"/>
          </w:rPr>
          <w:t xml:space="preserve"> </w:t>
        </w:r>
      </w:ins>
      <w:ins w:id="383" w:author="Igor A Lavrov" w:date="2018-08-18T11:06:00Z">
        <w:r>
          <w:rPr>
            <w:rFonts w:ascii="Times New Roman" w:hAnsi="Times New Roman" w:cs="Times New Roman"/>
            <w:sz w:val="24"/>
            <w:szCs w:val="24"/>
          </w:rPr>
          <w:t>to</w:t>
        </w:r>
      </w:ins>
      <w:ins w:id="384" w:author="Igor A Lavrov" w:date="2018-08-18T11:06:00Z">
        <w:r>
          <w:rPr>
            <w:rStyle w:val="16"/>
            <w:rFonts w:ascii="Times New Roman" w:hAnsi="Times New Roman" w:cs="Times New Roman"/>
            <w:sz w:val="24"/>
            <w:szCs w:val="24"/>
          </w:rPr>
          <w:t xml:space="preserve"> </w:t>
        </w:r>
      </w:ins>
      <w:ins w:id="385" w:author="Igor A Lavrov" w:date="2018-08-18T11:06:00Z">
        <w:r>
          <w:rPr>
            <w:rFonts w:ascii="Times New Roman" w:hAnsi="Times New Roman" w:cs="Times New Roman"/>
            <w:sz w:val="24"/>
            <w:szCs w:val="24"/>
          </w:rPr>
          <w:t>complicity</w:t>
        </w:r>
      </w:ins>
      <w:ins w:id="386" w:author="Igor A Lavrov" w:date="2018-08-18T11:06:00Z">
        <w:r>
          <w:rPr>
            <w:rStyle w:val="16"/>
            <w:rFonts w:ascii="Times New Roman" w:hAnsi="Times New Roman" w:cs="Times New Roman"/>
            <w:sz w:val="24"/>
            <w:szCs w:val="24"/>
          </w:rPr>
          <w:t xml:space="preserve"> </w:t>
        </w:r>
      </w:ins>
      <w:ins w:id="387" w:author="Igor A Lavrov" w:date="2018-08-18T11:06:00Z">
        <w:r>
          <w:rPr>
            <w:rFonts w:ascii="Times New Roman" w:hAnsi="Times New Roman" w:cs="Times New Roman"/>
            <w:sz w:val="24"/>
            <w:szCs w:val="24"/>
          </w:rPr>
          <w:t>and</w:t>
        </w:r>
      </w:ins>
      <w:ins w:id="388" w:author="Igor A Lavrov" w:date="2018-08-18T11:06:00Z">
        <w:r>
          <w:rPr>
            <w:rStyle w:val="16"/>
            <w:rFonts w:ascii="Times New Roman" w:hAnsi="Times New Roman" w:cs="Times New Roman"/>
            <w:sz w:val="24"/>
            <w:szCs w:val="24"/>
          </w:rPr>
          <w:t xml:space="preserve"> </w:t>
        </w:r>
      </w:ins>
      <w:ins w:id="389" w:author="Igor A Lavrov" w:date="2018-08-18T11:06:00Z">
        <w:r>
          <w:rPr>
            <w:rFonts w:ascii="Times New Roman" w:hAnsi="Times New Roman" w:cs="Times New Roman"/>
            <w:sz w:val="24"/>
            <w:szCs w:val="24"/>
          </w:rPr>
          <w:t>described</w:t>
        </w:r>
      </w:ins>
      <w:ins w:id="390" w:author="Igor A Lavrov" w:date="2018-08-18T11:06:00Z">
        <w:r>
          <w:rPr>
            <w:rStyle w:val="16"/>
            <w:rFonts w:ascii="Times New Roman" w:hAnsi="Times New Roman" w:cs="Times New Roman"/>
            <w:sz w:val="24"/>
            <w:szCs w:val="24"/>
          </w:rPr>
          <w:t xml:space="preserve"> </w:t>
        </w:r>
      </w:ins>
      <w:ins w:id="391" w:author="Igor A Lavrov" w:date="2018-08-18T11:06:00Z">
        <w:r>
          <w:rPr>
            <w:rFonts w:ascii="Times New Roman" w:hAnsi="Times New Roman" w:cs="Times New Roman"/>
            <w:sz w:val="24"/>
            <w:szCs w:val="24"/>
          </w:rPr>
          <w:t>as</w:t>
        </w:r>
      </w:ins>
      <w:ins w:id="392" w:author="Igor A Lavrov" w:date="2018-08-18T11:06:00Z">
        <w:r>
          <w:rPr>
            <w:rStyle w:val="16"/>
            <w:rFonts w:ascii="Times New Roman" w:hAnsi="Times New Roman" w:cs="Times New Roman"/>
            <w:sz w:val="24"/>
            <w:szCs w:val="24"/>
          </w:rPr>
          <w:t xml:space="preserve"> </w:t>
        </w:r>
      </w:ins>
      <w:ins w:id="393" w:author="Igor A Lavrov" w:date="2018-08-18T11:06:00Z">
        <w:r>
          <w:rPr>
            <w:rFonts w:ascii="Times New Roman" w:hAnsi="Times New Roman" w:cs="Times New Roman"/>
            <w:sz w:val="24"/>
            <w:szCs w:val="24"/>
          </w:rPr>
          <w:t>F1</w:t>
        </w:r>
      </w:ins>
      <w:ins w:id="394" w:author="Igor A Lavrov" w:date="2018-08-18T11:06:00Z">
        <w:r>
          <w:rPr>
            <w:rStyle w:val="16"/>
            <w:rFonts w:ascii="Times New Roman" w:hAnsi="Times New Roman" w:cs="Times New Roman"/>
            <w:sz w:val="24"/>
            <w:szCs w:val="24"/>
          </w:rPr>
          <w:t xml:space="preserve"> </w:t>
        </w:r>
      </w:ins>
      <w:ins w:id="395" w:author="Igor A Lavrov" w:date="2018-08-18T11:06:00Z">
        <w:r>
          <w:rPr>
            <w:rFonts w:ascii="Times New Roman" w:hAnsi="Times New Roman" w:cs="Times New Roman"/>
            <w:sz w:val="24"/>
            <w:szCs w:val="24"/>
          </w:rPr>
          <w:t>and</w:t>
        </w:r>
      </w:ins>
      <w:ins w:id="396" w:author="Igor A Lavrov" w:date="2018-08-18T11:06:00Z">
        <w:r>
          <w:rPr>
            <w:rStyle w:val="16"/>
            <w:rFonts w:ascii="Times New Roman" w:hAnsi="Times New Roman" w:cs="Times New Roman"/>
            <w:sz w:val="24"/>
            <w:szCs w:val="24"/>
          </w:rPr>
          <w:t xml:space="preserve"> </w:t>
        </w:r>
      </w:ins>
      <w:ins w:id="397" w:author="Igor A Lavrov" w:date="2018-08-18T11:06:00Z">
        <w:r>
          <w:rPr>
            <w:rFonts w:ascii="Times New Roman" w:hAnsi="Times New Roman" w:cs="Times New Roman"/>
            <w:sz w:val="24"/>
            <w:szCs w:val="24"/>
          </w:rPr>
          <w:t>F2</w:t>
        </w:r>
      </w:ins>
      <w:ins w:id="398" w:author="Igor A Lavrov" w:date="2018-08-18T11:06:00Z">
        <w:r>
          <w:rPr>
            <w:rStyle w:val="16"/>
            <w:rFonts w:ascii="Times New Roman" w:hAnsi="Times New Roman" w:cs="Times New Roman"/>
            <w:sz w:val="24"/>
            <w:szCs w:val="24"/>
          </w:rPr>
          <w:t xml:space="preserve"> </w:t>
        </w:r>
      </w:ins>
      <w:ins w:id="399" w:author="Igor A Lavrov" w:date="2018-08-18T11:06:00Z">
        <w:r>
          <w:rPr>
            <w:rFonts w:ascii="Times New Roman" w:hAnsi="Times New Roman" w:cs="Times New Roman"/>
            <w:sz w:val="24"/>
            <w:szCs w:val="24"/>
          </w:rPr>
          <w:t>that</w:t>
        </w:r>
      </w:ins>
      <w:ins w:id="400" w:author="Igor A Lavrov" w:date="2018-08-18T11:06:00Z">
        <w:r>
          <w:rPr>
            <w:rStyle w:val="16"/>
            <w:rFonts w:ascii="Times New Roman" w:hAnsi="Times New Roman" w:cs="Times New Roman"/>
            <w:sz w:val="24"/>
            <w:szCs w:val="24"/>
          </w:rPr>
          <w:t xml:space="preserve"> </w:t>
        </w:r>
      </w:ins>
      <w:ins w:id="401" w:author="Igor A Lavrov" w:date="2018-08-18T11:06:00Z">
        <w:r>
          <w:rPr>
            <w:rFonts w:ascii="Times New Roman" w:hAnsi="Times New Roman" w:cs="Times New Roman"/>
            <w:sz w:val="24"/>
            <w:szCs w:val="24"/>
          </w:rPr>
          <w:t>pri-</w:t>
        </w:r>
      </w:ins>
      <w:ins w:id="402" w:author="Igor A Lavrov" w:date="2018-08-18T11:06:00Z">
        <w:r>
          <w:rPr>
            <w:rFonts w:ascii="Times New Roman" w:hAnsi="Times New Roman" w:cs="Times New Roman"/>
            <w:sz w:val="24"/>
            <w:szCs w:val="24"/>
          </w:rPr>
          <w:tab/>
        </w:r>
      </w:ins>
      <w:ins w:id="403" w:author="Igor A Lavrov" w:date="2018-08-18T11:06:00Z">
        <w:r>
          <w:rPr>
            <w:rStyle w:val="16"/>
            <w:rFonts w:ascii="Times New Roman" w:hAnsi="Times New Roman" w:cs="Times New Roman"/>
            <w:position w:val="2"/>
            <w:sz w:val="24"/>
            <w:szCs w:val="24"/>
          </w:rPr>
          <w:t>F1</w:t>
        </w:r>
      </w:ins>
      <w:ins w:id="404" w:author="Igor A Lavrov" w:date="2018-08-18T11:06:00Z">
        <w:r>
          <w:rPr>
            <w:rStyle w:val="16"/>
            <w:rFonts w:ascii="Times New Roman" w:hAnsi="Times New Roman" w:cs="Times New Roman"/>
            <w:spacing w:val="19"/>
            <w:position w:val="2"/>
            <w:sz w:val="24"/>
            <w:szCs w:val="24"/>
          </w:rPr>
          <w:t xml:space="preserve"> </w:t>
        </w:r>
      </w:ins>
      <w:ins w:id="405" w:author="Igor A Lavrov" w:date="2018-08-18T11:06:00Z">
        <w:r>
          <w:rPr>
            <w:rStyle w:val="16"/>
            <w:rFonts w:ascii="Times New Roman" w:hAnsi="Times New Roman" w:cs="Times New Roman"/>
            <w:position w:val="2"/>
            <w:sz w:val="24"/>
            <w:szCs w:val="24"/>
          </w:rPr>
          <w:t>and</w:t>
        </w:r>
      </w:ins>
      <w:ins w:id="406" w:author="Igor A Lavrov" w:date="2018-08-18T11:10:00Z">
        <w:r>
          <w:rPr>
            <w:rStyle w:val="16"/>
            <w:rFonts w:ascii="Times New Roman" w:hAnsi="Times New Roman" w:cs="Times New Roman"/>
            <w:position w:val="2"/>
            <w:sz w:val="24"/>
            <w:szCs w:val="24"/>
          </w:rPr>
          <w:t xml:space="preserve"> </w:t>
        </w:r>
      </w:ins>
      <w:ins w:id="407" w:author="Igor A Lavrov" w:date="2018-08-18T11:06:00Z">
        <w:r>
          <w:rPr>
            <w:rFonts w:ascii="Times New Roman" w:hAnsi="Times New Roman" w:cs="Times New Roman"/>
            <w:sz w:val="24"/>
            <w:szCs w:val="24"/>
          </w:rPr>
          <w:t>explain</w:t>
        </w:r>
      </w:ins>
      <w:ins w:id="408" w:author="Igor A Lavrov" w:date="2018-08-18T11:10:00Z">
        <w:r>
          <w:rPr>
            <w:rFonts w:ascii="Times New Roman" w:hAnsi="Times New Roman" w:cs="Times New Roman"/>
            <w:sz w:val="24"/>
            <w:szCs w:val="24"/>
          </w:rPr>
          <w:t>s</w:t>
        </w:r>
      </w:ins>
      <w:ins w:id="409" w:author="Igor A Lavrov" w:date="2018-08-18T11:06:00Z">
        <w:r>
          <w:rPr>
            <w:rStyle w:val="16"/>
            <w:rFonts w:ascii="Times New Roman" w:hAnsi="Times New Roman" w:cs="Times New Roman"/>
            <w:sz w:val="24"/>
            <w:szCs w:val="24"/>
          </w:rPr>
          <w:t xml:space="preserve"> </w:t>
        </w:r>
      </w:ins>
      <w:ins w:id="410" w:author="Igor A Lavrov" w:date="2018-08-18T11:06:00Z">
        <w:r>
          <w:rPr>
            <w:rFonts w:ascii="Times New Roman" w:hAnsi="Times New Roman" w:cs="Times New Roman"/>
            <w:sz w:val="24"/>
            <w:szCs w:val="24"/>
          </w:rPr>
          <w:t>the</w:t>
        </w:r>
      </w:ins>
      <w:ins w:id="411" w:author="Igor A Lavrov" w:date="2018-08-18T11:06:00Z">
        <w:r>
          <w:rPr>
            <w:rStyle w:val="16"/>
            <w:rFonts w:ascii="Times New Roman" w:hAnsi="Times New Roman" w:cs="Times New Roman"/>
            <w:sz w:val="24"/>
            <w:szCs w:val="24"/>
          </w:rPr>
          <w:t xml:space="preserve"> </w:t>
        </w:r>
      </w:ins>
      <w:ins w:id="412" w:author="Igor A Lavrov" w:date="2018-08-18T11:06:00Z">
        <w:r>
          <w:rPr>
            <w:rFonts w:ascii="Times New Roman" w:hAnsi="Times New Roman" w:cs="Times New Roman"/>
            <w:sz w:val="24"/>
            <w:szCs w:val="24"/>
          </w:rPr>
          <w:t>modulation</w:t>
        </w:r>
      </w:ins>
      <w:ins w:id="413" w:author="Igor A Lavrov" w:date="2018-08-18T11:06:00Z">
        <w:r>
          <w:rPr>
            <w:rStyle w:val="16"/>
            <w:rFonts w:ascii="Times New Roman" w:hAnsi="Times New Roman" w:cs="Times New Roman"/>
            <w:sz w:val="24"/>
            <w:szCs w:val="24"/>
          </w:rPr>
          <w:t xml:space="preserve"> </w:t>
        </w:r>
      </w:ins>
      <w:ins w:id="414" w:author="Igor A Lavrov" w:date="2018-08-18T11:06:00Z">
        <w:r>
          <w:rPr>
            <w:rFonts w:ascii="Times New Roman" w:hAnsi="Times New Roman" w:cs="Times New Roman"/>
            <w:sz w:val="24"/>
            <w:szCs w:val="24"/>
          </w:rPr>
          <w:t>of</w:t>
        </w:r>
      </w:ins>
      <w:ins w:id="415" w:author="Igor A Lavrov" w:date="2018-08-18T11:06:00Z">
        <w:r>
          <w:rPr>
            <w:rStyle w:val="16"/>
            <w:rFonts w:ascii="Times New Roman" w:hAnsi="Times New Roman" w:cs="Times New Roman"/>
            <w:sz w:val="24"/>
            <w:szCs w:val="24"/>
          </w:rPr>
          <w:t xml:space="preserve"> </w:t>
        </w:r>
      </w:ins>
      <w:ins w:id="416" w:author="Igor A Lavrov" w:date="2018-08-18T11:06:00Z">
        <w:r>
          <w:rPr>
            <w:rFonts w:ascii="Times New Roman" w:hAnsi="Times New Roman" w:cs="Times New Roman"/>
            <w:sz w:val="24"/>
            <w:szCs w:val="24"/>
          </w:rPr>
          <w:t>sensory</w:t>
        </w:r>
      </w:ins>
      <w:ins w:id="417" w:author="Igor A Lavrov" w:date="2018-08-18T11:06:00Z">
        <w:r>
          <w:rPr>
            <w:rStyle w:val="16"/>
            <w:rFonts w:ascii="Times New Roman" w:hAnsi="Times New Roman" w:cs="Times New Roman"/>
            <w:sz w:val="24"/>
            <w:szCs w:val="24"/>
          </w:rPr>
          <w:t xml:space="preserve"> </w:t>
        </w:r>
      </w:ins>
      <w:ins w:id="418" w:author="Igor A Lavrov" w:date="2018-08-18T11:06:00Z">
        <w:r>
          <w:rPr>
            <w:rFonts w:ascii="Times New Roman" w:hAnsi="Times New Roman" w:cs="Times New Roman"/>
            <w:sz w:val="24"/>
            <w:szCs w:val="24"/>
          </w:rPr>
          <w:t>input</w:t>
        </w:r>
      </w:ins>
      <w:ins w:id="419" w:author="Igor A Lavrov" w:date="2018-08-18T11:06:00Z">
        <w:r>
          <w:rPr>
            <w:rStyle w:val="16"/>
            <w:rFonts w:ascii="Times New Roman" w:hAnsi="Times New Roman" w:cs="Times New Roman"/>
            <w:sz w:val="24"/>
            <w:szCs w:val="24"/>
          </w:rPr>
          <w:t xml:space="preserve"> </w:t>
        </w:r>
      </w:ins>
      <w:ins w:id="420" w:author="Igor A Lavrov" w:date="2018-08-18T11:06:00Z">
        <w:r>
          <w:rPr>
            <w:rFonts w:ascii="Times New Roman" w:hAnsi="Times New Roman" w:cs="Times New Roman"/>
            <w:sz w:val="24"/>
            <w:szCs w:val="24"/>
          </w:rPr>
          <w:t>and</w:t>
        </w:r>
      </w:ins>
      <w:ins w:id="421" w:author="Igor A Lavrov" w:date="2018-08-18T11:06:00Z">
        <w:r>
          <w:rPr>
            <w:rStyle w:val="16"/>
            <w:rFonts w:ascii="Times New Roman" w:hAnsi="Times New Roman" w:cs="Times New Roman"/>
            <w:sz w:val="24"/>
            <w:szCs w:val="24"/>
          </w:rPr>
          <w:t xml:space="preserve"> </w:t>
        </w:r>
      </w:ins>
      <w:ins w:id="422" w:author="Igor A Lavrov" w:date="2018-08-18T11:06:00Z">
        <w:r>
          <w:rPr>
            <w:rFonts w:ascii="Times New Roman" w:hAnsi="Times New Roman" w:cs="Times New Roman"/>
            <w:sz w:val="24"/>
            <w:szCs w:val="24"/>
          </w:rPr>
          <w:t>motor</w:t>
        </w:r>
      </w:ins>
      <w:ins w:id="423" w:author="Igor A Lavrov" w:date="2018-08-18T11:06:00Z">
        <w:r>
          <w:rPr>
            <w:rStyle w:val="16"/>
            <w:rFonts w:ascii="Times New Roman" w:hAnsi="Times New Roman" w:cs="Times New Roman"/>
            <w:sz w:val="24"/>
            <w:szCs w:val="24"/>
          </w:rPr>
          <w:t xml:space="preserve"> </w:t>
        </w:r>
      </w:ins>
      <w:ins w:id="424" w:author="Igor A Lavrov" w:date="2018-08-18T11:06:00Z">
        <w:r>
          <w:rPr>
            <w:rFonts w:ascii="Times New Roman" w:hAnsi="Times New Roman" w:cs="Times New Roman"/>
            <w:sz w:val="24"/>
            <w:szCs w:val="24"/>
          </w:rPr>
          <w:t>output</w:t>
        </w:r>
      </w:ins>
      <w:ins w:id="425" w:author="Igor A Lavrov" w:date="2018-08-18T11:06:00Z">
        <w:r>
          <w:rPr>
            <w:rStyle w:val="16"/>
            <w:rFonts w:ascii="Times New Roman" w:hAnsi="Times New Roman" w:cs="Times New Roman"/>
            <w:sz w:val="24"/>
            <w:szCs w:val="24"/>
          </w:rPr>
          <w:t xml:space="preserve"> by </w:t>
        </w:r>
      </w:ins>
      <w:ins w:id="426" w:author="Igor A Lavrov" w:date="2018-08-18T11:06:00Z">
        <w:r>
          <w:rPr>
            <w:rFonts w:ascii="Times New Roman" w:hAnsi="Times New Roman" w:cs="Times New Roman"/>
            <w:sz w:val="24"/>
            <w:szCs w:val="24"/>
          </w:rPr>
          <w:t>misbalance,</w:t>
        </w:r>
      </w:ins>
      <w:ins w:id="427" w:author="Igor A Lavrov" w:date="2018-08-18T11:06:00Z">
        <w:r>
          <w:rPr>
            <w:rStyle w:val="16"/>
            <w:rFonts w:ascii="Times New Roman" w:hAnsi="Times New Roman" w:cs="Times New Roman"/>
            <w:sz w:val="24"/>
            <w:szCs w:val="24"/>
          </w:rPr>
          <w:t xml:space="preserve"> </w:t>
        </w:r>
      </w:ins>
      <w:ins w:id="428" w:author="Igor A Lavrov" w:date="2018-08-18T11:06:00Z">
        <w:r>
          <w:rPr>
            <w:rFonts w:ascii="Times New Roman" w:hAnsi="Times New Roman" w:cs="Times New Roman"/>
            <w:sz w:val="24"/>
            <w:szCs w:val="24"/>
          </w:rPr>
          <w:t>external</w:t>
        </w:r>
      </w:ins>
      <w:ins w:id="429" w:author="Igor A Lavrov" w:date="2018-08-18T11:06:00Z">
        <w:r>
          <w:rPr>
            <w:rFonts w:ascii="Times New Roman" w:hAnsi="Times New Roman" w:cs="Times New Roman"/>
            <w:sz w:val="24"/>
            <w:szCs w:val="24"/>
          </w:rPr>
          <w:tab/>
        </w:r>
      </w:ins>
      <w:ins w:id="430" w:author="Igor A Lavrov" w:date="2018-08-18T11:06:00Z">
        <w:r>
          <w:rPr>
            <w:rStyle w:val="16"/>
            <w:rFonts w:ascii="Times New Roman" w:hAnsi="Times New Roman" w:cs="Times New Roman"/>
            <w:position w:val="6"/>
            <w:sz w:val="24"/>
            <w:szCs w:val="24"/>
          </w:rPr>
          <w:t>F2</w:t>
        </w:r>
      </w:ins>
      <w:ins w:id="431" w:author="Igor A Lavrov" w:date="2018-08-18T11:10:00Z">
        <w:r>
          <w:rPr>
            <w:rStyle w:val="16"/>
            <w:rFonts w:ascii="Times New Roman" w:hAnsi="Times New Roman" w:cs="Times New Roman"/>
            <w:position w:val="6"/>
            <w:sz w:val="24"/>
            <w:szCs w:val="24"/>
          </w:rPr>
          <w:t xml:space="preserve"> </w:t>
        </w:r>
      </w:ins>
      <w:ins w:id="432" w:author="Igor A Lavrov" w:date="2018-08-18T11:06:00Z">
        <w:r>
          <w:rPr>
            <w:rFonts w:ascii="Times New Roman" w:hAnsi="Times New Roman" w:cs="Times New Roman"/>
            <w:sz w:val="24"/>
            <w:szCs w:val="24"/>
          </w:rPr>
          <w:t>force, weight bearing features of the limbs, body weight in relation to the gravity.</w:t>
        </w:r>
      </w:ins>
    </w:p>
    <w:p>
      <w:pPr>
        <w:pStyle w:val="14"/>
        <w:spacing w:line="256" w:lineRule="auto"/>
        <w:ind w:right="485"/>
        <w:jc w:val="both"/>
        <w:rPr>
          <w:ins w:id="433" w:author="Igor A Lavrov" w:date="2018-08-18T11:20:00Z"/>
          <w:rFonts w:ascii="Times New Roman" w:hAnsi="Times New Roman" w:cs="Times New Roman"/>
          <w:sz w:val="24"/>
          <w:szCs w:val="24"/>
        </w:rPr>
      </w:pPr>
    </w:p>
    <w:p>
      <w:pPr>
        <w:pStyle w:val="14"/>
        <w:spacing w:line="256" w:lineRule="auto"/>
        <w:ind w:right="485"/>
        <w:jc w:val="both"/>
        <w:rPr>
          <w:ins w:id="434" w:author="Igor A Lavrov" w:date="2018-08-18T11:38:00Z"/>
          <w:rFonts w:ascii="Times New Roman" w:hAnsi="Times New Roman" w:cs="Times New Roman"/>
          <w:sz w:val="24"/>
          <w:szCs w:val="24"/>
        </w:rPr>
      </w:pPr>
    </w:p>
    <w:p>
      <w:pPr>
        <w:pStyle w:val="14"/>
        <w:spacing w:line="256" w:lineRule="auto"/>
        <w:ind w:right="485"/>
        <w:jc w:val="both"/>
        <w:rPr>
          <w:ins w:id="435" w:author="Igor A Lavrov" w:date="2018-08-18T11:38:00Z"/>
          <w:rFonts w:ascii="Times New Roman" w:hAnsi="Times New Roman" w:cs="Times New Roman"/>
          <w:sz w:val="24"/>
          <w:szCs w:val="24"/>
        </w:rPr>
      </w:pPr>
    </w:p>
    <w:p>
      <w:pPr>
        <w:pStyle w:val="14"/>
        <w:spacing w:line="256" w:lineRule="auto"/>
        <w:ind w:right="485"/>
        <w:jc w:val="both"/>
        <w:rPr>
          <w:ins w:id="436" w:author="Igor A Lavrov" w:date="2018-08-18T11:41:00Z"/>
          <w:rFonts w:ascii="Times New Roman" w:hAnsi="Times New Roman" w:cs="Times New Roman"/>
          <w:sz w:val="24"/>
          <w:szCs w:val="24"/>
        </w:rPr>
      </w:pPr>
      <w:bookmarkStart w:id="3" w:name="1a_afferent_parameters:"/>
      <w:bookmarkEnd w:id="3"/>
      <w:bookmarkStart w:id="4" w:name="EES_parameters:"/>
      <w:bookmarkEnd w:id="4"/>
      <w:bookmarkStart w:id="5" w:name="Neuron_parameters:"/>
      <w:bookmarkEnd w:id="5"/>
      <w:bookmarkStart w:id="6" w:name="Inhibitory_connection_parameters:"/>
      <w:bookmarkEnd w:id="6"/>
    </w:p>
    <w:p>
      <w:pPr>
        <w:pStyle w:val="14"/>
        <w:spacing w:line="256" w:lineRule="auto"/>
        <w:ind w:right="485"/>
        <w:jc w:val="both"/>
        <w:rPr>
          <w:ins w:id="437" w:author="Igor A Lavrov" w:date="2018-08-18T11:39:00Z"/>
          <w:rFonts w:ascii="Times New Roman" w:hAnsi="Times New Roman" w:cs="Times New Roman"/>
          <w:sz w:val="24"/>
          <w:szCs w:val="24"/>
        </w:rPr>
      </w:pPr>
      <w:ins w:id="438" w:author="Igor A Lavrov" w:date="2018-08-18T11:41:00Z">
        <w:r>
          <w:rPr/>
          <w:drawing>
            <wp:inline distT="0" distB="0" distL="0" distR="0">
              <wp:extent cx="2186940" cy="3541395"/>
              <wp:effectExtent l="0" t="0" r="3810" b="190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2182678" cy="3534475"/>
                      </a:xfrm>
                      <a:prstGeom prst="rect">
                        <a:avLst/>
                      </a:prstGeom>
                    </pic:spPr>
                  </pic:pic>
                </a:graphicData>
              </a:graphic>
            </wp:inline>
          </w:drawing>
        </w:r>
      </w:ins>
      <w:ins w:id="440" w:author="Igor A Lavrov" w:date="2018-08-18T11:43:00Z">
        <w:r>
          <w:rPr>
            <w:rFonts w:ascii="Times New Roman" w:hAnsi="Times New Roman" w:cs="Times New Roman"/>
            <w:sz w:val="24"/>
            <w:szCs w:val="24"/>
          </w:rPr>
          <w:t xml:space="preserve"> </w:t>
        </w:r>
      </w:ins>
    </w:p>
    <w:p>
      <w:pPr>
        <w:pStyle w:val="6"/>
        <w:spacing w:before="103"/>
        <w:ind w:left="100"/>
        <w:rPr>
          <w:ins w:id="441" w:author="Igor A Lavrov" w:date="2018-08-18T11:41:00Z"/>
        </w:rPr>
      </w:pPr>
      <w:ins w:id="442" w:author="Igor A Lavrov" w:date="2018-08-18T11:41:00Z">
        <w:r>
          <w:rPr/>
          <w:t xml:space="preserve">Figure: </w:t>
        </w:r>
        <w:bookmarkStart w:id="7" w:name="_bookmark2"/>
        <w:bookmarkEnd w:id="7"/>
        <w:r>
          <w:rPr/>
          <w:t xml:space="preserve">The myogram recorded from foot extensor  </w:t>
        </w:r>
      </w:ins>
      <w:ins w:id="443" w:author="Igor A Lavrov" w:date="2018-08-18T11:42:00Z">
        <w:r>
          <w:rPr/>
          <w:t>during stepping facilitated with EES.</w:t>
        </w:r>
      </w:ins>
    </w:p>
    <w:p>
      <w:pPr>
        <w:pStyle w:val="3"/>
        <w:numPr>
          <w:ilvl w:val="1"/>
          <w:numId w:val="0"/>
        </w:numPr>
        <w:pBdr>
          <w:top w:val="none" w:color="auto" w:sz="0" w:space="0"/>
          <w:left w:val="none" w:color="auto" w:sz="0" w:space="0"/>
          <w:bottom w:val="none" w:color="auto" w:sz="0" w:space="0"/>
          <w:right w:val="none" w:color="auto" w:sz="0" w:space="0"/>
          <w:between w:val="none" w:color="auto" w:sz="0" w:space="0"/>
        </w:pBdr>
        <w:tabs>
          <w:tab w:val="left" w:pos="713"/>
          <w:tab w:val="left" w:pos="714"/>
          <w:tab w:val="clear" w:pos="501"/>
        </w:tabs>
        <w:autoSpaceDE w:val="0"/>
        <w:autoSpaceDN w:val="0"/>
        <w:spacing w:before="194"/>
        <w:ind w:firstLine="0"/>
        <w:rPr>
          <w:ins w:id="444" w:author="Igor A Lavrov" w:date="2018-08-18T11:41:00Z"/>
        </w:rPr>
      </w:pPr>
    </w:p>
    <w:p>
      <w:pPr>
        <w:pStyle w:val="3"/>
        <w:numPr>
          <w:ilvl w:val="1"/>
          <w:numId w:val="0"/>
        </w:numPr>
        <w:pBdr>
          <w:top w:val="none" w:color="auto" w:sz="0" w:space="0"/>
          <w:left w:val="none" w:color="auto" w:sz="0" w:space="0"/>
          <w:bottom w:val="none" w:color="auto" w:sz="0" w:space="0"/>
          <w:right w:val="none" w:color="auto" w:sz="0" w:space="0"/>
          <w:between w:val="none" w:color="auto" w:sz="0" w:space="0"/>
        </w:pBdr>
        <w:tabs>
          <w:tab w:val="left" w:pos="713"/>
          <w:tab w:val="left" w:pos="714"/>
          <w:tab w:val="clear" w:pos="501"/>
        </w:tabs>
        <w:autoSpaceDE w:val="0"/>
        <w:autoSpaceDN w:val="0"/>
        <w:spacing w:before="194"/>
        <w:ind w:firstLine="0"/>
        <w:rPr>
          <w:ins w:id="445" w:author="Igor A Lavrov" w:date="2018-08-18T11:41:00Z"/>
        </w:rPr>
      </w:pPr>
    </w:p>
    <w:p>
      <w:pPr>
        <w:pStyle w:val="3"/>
        <w:numPr>
          <w:ilvl w:val="1"/>
          <w:numId w:val="0"/>
        </w:numPr>
        <w:pBdr>
          <w:top w:val="none" w:color="auto" w:sz="0" w:space="0"/>
          <w:left w:val="none" w:color="auto" w:sz="0" w:space="0"/>
          <w:bottom w:val="none" w:color="auto" w:sz="0" w:space="0"/>
          <w:right w:val="none" w:color="auto" w:sz="0" w:space="0"/>
          <w:between w:val="none" w:color="auto" w:sz="0" w:space="0"/>
        </w:pBdr>
        <w:tabs>
          <w:tab w:val="left" w:pos="713"/>
          <w:tab w:val="left" w:pos="714"/>
          <w:tab w:val="clear" w:pos="501"/>
        </w:tabs>
        <w:autoSpaceDE w:val="0"/>
        <w:autoSpaceDN w:val="0"/>
        <w:spacing w:before="194"/>
        <w:ind w:firstLine="0"/>
        <w:rPr>
          <w:ins w:id="446" w:author="Igor A Lavrov" w:date="2018-08-18T11:39:00Z"/>
        </w:rPr>
      </w:pPr>
      <w:ins w:id="447" w:author="Igor A Lavrov" w:date="2018-08-18T11:39:00Z">
        <w:r>
          <w:rPr/>
          <w:t>Neuron Protocol</w:t>
        </w:r>
      </w:ins>
    </w:p>
    <w:p>
      <w:pPr>
        <w:pStyle w:val="6"/>
        <w:spacing w:before="132"/>
        <w:rPr>
          <w:ins w:id="448" w:author="Igor A Lavrov" w:date="2018-08-18T11:39:00Z"/>
        </w:rPr>
      </w:pPr>
      <w:ins w:id="449" w:author="Igor A Lavrov" w:date="2018-08-18T11:39:00Z">
        <w:r>
          <w:rPr/>
          <w:t>We used updated CPG topology in this simulation in the Neuron simulator see Figure</w:t>
        </w:r>
      </w:ins>
      <w:ins w:id="450" w:author="Igor A Lavrov" w:date="2018-08-18T11:39:00Z">
        <w:r>
          <w:rPr>
            <w:color w:val="0000FF"/>
          </w:rPr>
          <w:t>6</w:t>
        </w:r>
      </w:ins>
      <w:ins w:id="451" w:author="Igor A Lavrov" w:date="2018-08-18T11:39:00Z">
        <w:r>
          <w:rPr/>
          <w:fldChar w:fldCharType="begin"/>
        </w:r>
      </w:ins>
      <w:ins w:id="452" w:author="Igor A Lavrov" w:date="2018-08-18T11:39:00Z">
        <w:r>
          <w:rPr/>
          <w:instrText xml:space="preserve"> HYPERLINK \l "_bookmark4" </w:instrText>
        </w:r>
      </w:ins>
      <w:ins w:id="453" w:author="Igor A Lavrov" w:date="2018-08-18T11:39:00Z">
        <w:r>
          <w:rPr/>
          <w:fldChar w:fldCharType="separate"/>
        </w:r>
      </w:ins>
      <w:ins w:id="454" w:author="Igor A Lavrov" w:date="2018-08-18T11:39:00Z">
        <w:r>
          <w:rPr/>
          <w:t>.</w:t>
        </w:r>
      </w:ins>
      <w:ins w:id="455" w:author="Igor A Lavrov" w:date="2018-08-18T11:39:00Z">
        <w:r>
          <w:rPr/>
          <w:fldChar w:fldCharType="end"/>
        </w:r>
      </w:ins>
    </w:p>
    <w:p>
      <w:pPr>
        <w:pStyle w:val="6"/>
        <w:spacing w:before="3"/>
        <w:ind w:left="0"/>
        <w:rPr>
          <w:ins w:id="456" w:author="Igor A Lavrov" w:date="2018-08-18T11:39:00Z"/>
          <w:sz w:val="25"/>
        </w:rPr>
      </w:pPr>
    </w:p>
    <w:p>
      <w:pPr>
        <w:pStyle w:val="20"/>
        <w:numPr>
          <w:ilvl w:val="2"/>
          <w:numId w:val="2"/>
        </w:numPr>
        <w:pBdr>
          <w:top w:val="none" w:color="auto" w:sz="0" w:space="0"/>
          <w:left w:val="none" w:color="auto" w:sz="0" w:space="0"/>
          <w:bottom w:val="none" w:color="auto" w:sz="0" w:space="0"/>
          <w:right w:val="none" w:color="auto" w:sz="0" w:space="0"/>
          <w:between w:val="none" w:color="auto" w:sz="0" w:space="0"/>
        </w:pBdr>
        <w:tabs>
          <w:tab w:val="left" w:pos="800"/>
          <w:tab w:val="left" w:pos="801"/>
        </w:tabs>
        <w:autoSpaceDE w:val="0"/>
        <w:autoSpaceDN w:val="0"/>
        <w:spacing w:line="398" w:lineRule="auto"/>
        <w:ind w:right="6116" w:firstLine="0"/>
        <w:rPr>
          <w:ins w:id="457" w:author="Igor A Lavrov" w:date="2018-08-18T11:39:00Z"/>
          <w:sz w:val="20"/>
        </w:rPr>
      </w:pPr>
      <w:ins w:id="458" w:author="Igor A Lavrov" w:date="2018-08-18T11:39:00Z">
        <w:r>
          <w:rPr>
            <w:rFonts w:ascii="Times New Roman" w:hAnsi="Times New Roman"/>
            <w:b/>
            <w:w w:val="105"/>
            <w:sz w:val="20"/>
          </w:rPr>
          <w:t xml:space="preserve">Neuron parameters: Model: </w:t>
        </w:r>
      </w:ins>
      <w:ins w:id="459" w:author="Igor A Lavrov" w:date="2018-08-18T11:39:00Z">
        <w:r>
          <w:rPr>
            <w:w w:val="105"/>
            <w:sz w:val="20"/>
          </w:rPr>
          <w:t xml:space="preserve">Hodgkin–Huxley </w:t>
        </w:r>
      </w:ins>
      <w:ins w:id="460" w:author="Igor A Lavrov" w:date="2018-08-18T11:39:00Z">
        <w:r>
          <w:rPr>
            <w:rFonts w:ascii="Times New Roman" w:hAnsi="Times New Roman"/>
            <w:b/>
            <w:w w:val="105"/>
            <w:sz w:val="20"/>
          </w:rPr>
          <w:t xml:space="preserve">Refractory period </w:t>
        </w:r>
      </w:ins>
      <w:ins w:id="461" w:author="Igor A Lavrov" w:date="2018-08-18T11:39:00Z">
        <w:r>
          <w:rPr>
            <w:w w:val="105"/>
            <w:sz w:val="20"/>
          </w:rPr>
          <w:t>:</w:t>
        </w:r>
      </w:ins>
      <w:ins w:id="462" w:author="Igor A Lavrov" w:date="2018-08-18T11:39:00Z">
        <w:r>
          <w:rPr>
            <w:spacing w:val="41"/>
            <w:w w:val="105"/>
            <w:sz w:val="20"/>
          </w:rPr>
          <w:t xml:space="preserve"> </w:t>
        </w:r>
      </w:ins>
      <w:ins w:id="463" w:author="Igor A Lavrov" w:date="2018-08-18T11:39:00Z">
        <w:r>
          <w:rPr>
            <w:w w:val="105"/>
            <w:sz w:val="20"/>
          </w:rPr>
          <w:t>3ms</w:t>
        </w:r>
      </w:ins>
    </w:p>
    <w:p>
      <w:pPr>
        <w:pStyle w:val="4"/>
        <w:spacing w:before="19"/>
        <w:ind w:left="100" w:firstLine="0"/>
        <w:rPr>
          <w:ins w:id="464" w:author="Igor A Lavrov" w:date="2018-08-18T11:39:00Z"/>
          <w:b w:val="0"/>
        </w:rPr>
      </w:pPr>
      <w:ins w:id="465" w:author="Igor A Lavrov" w:date="2018-08-18T11:39:00Z">
        <w:r>
          <w:rPr>
            <w:w w:val="110"/>
          </w:rPr>
          <w:t xml:space="preserve">Initial membrane potential: </w:t>
        </w:r>
      </w:ins>
      <w:ins w:id="466" w:author="Igor A Lavrov" w:date="2018-08-18T11:39:00Z">
        <w:r>
          <w:rPr>
            <w:b w:val="0"/>
            <w:w w:val="110"/>
          </w:rPr>
          <w:t>-70mV</w:t>
        </w:r>
      </w:ins>
    </w:p>
    <w:p>
      <w:pPr>
        <w:pStyle w:val="6"/>
        <w:spacing w:before="3"/>
        <w:ind w:left="0"/>
        <w:rPr>
          <w:ins w:id="467" w:author="Igor A Lavrov" w:date="2018-08-18T11:39:00Z"/>
          <w:sz w:val="25"/>
        </w:rPr>
      </w:pPr>
    </w:p>
    <w:p>
      <w:pPr>
        <w:pStyle w:val="20"/>
        <w:numPr>
          <w:ilvl w:val="2"/>
          <w:numId w:val="2"/>
        </w:numPr>
        <w:pBdr>
          <w:top w:val="none" w:color="auto" w:sz="0" w:space="0"/>
          <w:left w:val="none" w:color="auto" w:sz="0" w:space="0"/>
          <w:bottom w:val="none" w:color="auto" w:sz="0" w:space="0"/>
          <w:right w:val="none" w:color="auto" w:sz="0" w:space="0"/>
          <w:between w:val="none" w:color="auto" w:sz="0" w:space="0"/>
        </w:pBdr>
        <w:tabs>
          <w:tab w:val="left" w:pos="800"/>
          <w:tab w:val="left" w:pos="801"/>
        </w:tabs>
        <w:autoSpaceDE w:val="0"/>
        <w:autoSpaceDN w:val="0"/>
        <w:spacing w:line="384" w:lineRule="auto"/>
        <w:ind w:right="4700" w:firstLine="0"/>
        <w:rPr>
          <w:ins w:id="468" w:author="Igor A Lavrov" w:date="2018-08-18T11:39:00Z"/>
          <w:sz w:val="20"/>
        </w:rPr>
      </w:pPr>
      <w:ins w:id="469" w:author="Igor A Lavrov" w:date="2018-08-18T11:39:00Z">
        <w:r>
          <w:rPr>
            <w:rFonts w:ascii="Times New Roman"/>
            <w:b/>
            <w:w w:val="110"/>
            <w:sz w:val="20"/>
          </w:rPr>
          <w:t xml:space="preserve">Inhibitory connection parameters: Model: </w:t>
        </w:r>
      </w:ins>
      <w:ins w:id="470" w:author="Igor A Lavrov" w:date="2018-08-18T11:39:00Z">
        <w:r>
          <w:rPr>
            <w:w w:val="110"/>
            <w:sz w:val="20"/>
          </w:rPr>
          <w:t>synapse with</w:t>
        </w:r>
      </w:ins>
      <w:ins w:id="471" w:author="Igor A Lavrov" w:date="2018-08-18T11:39:00Z">
        <w:r>
          <w:rPr>
            <w:spacing w:val="-2"/>
            <w:w w:val="110"/>
            <w:sz w:val="20"/>
          </w:rPr>
          <w:t xml:space="preserve"> </w:t>
        </w:r>
      </w:ins>
      <w:ins w:id="472" w:author="Igor A Lavrov" w:date="2018-08-18T11:39:00Z">
        <w:r>
          <w:rPr>
            <w:w w:val="110"/>
            <w:sz w:val="20"/>
          </w:rPr>
          <w:t>STDP</w:t>
        </w:r>
      </w:ins>
    </w:p>
    <w:p>
      <w:pPr>
        <w:spacing w:before="30"/>
        <w:ind w:left="100"/>
        <w:rPr>
          <w:ins w:id="473" w:author="Igor A Lavrov" w:date="2018-08-18T11:39:00Z"/>
          <w:sz w:val="20"/>
        </w:rPr>
      </w:pPr>
      <w:ins w:id="474" w:author="Igor A Lavrov" w:date="2018-08-18T11:39:00Z">
        <w:r>
          <w:rPr>
            <w:b/>
            <w:w w:val="105"/>
            <w:sz w:val="20"/>
          </w:rPr>
          <w:t xml:space="preserve">Learning function: </w:t>
        </w:r>
      </w:ins>
      <w:ins w:id="475" w:author="Igor A Lavrov" w:date="2018-08-18T11:39:00Z">
        <w:r>
          <w:rPr>
            <w:w w:val="105"/>
            <w:sz w:val="20"/>
          </w:rPr>
          <w:t>"Sombrero"</w:t>
        </w:r>
      </w:ins>
    </w:p>
    <w:p>
      <w:pPr>
        <w:spacing w:before="167"/>
        <w:ind w:left="100"/>
        <w:rPr>
          <w:ins w:id="476" w:author="Igor A Lavrov" w:date="2018-08-18T11:39:00Z"/>
          <w:sz w:val="20"/>
        </w:rPr>
      </w:pPr>
      <w:ins w:id="477" w:author="Igor A Lavrov" w:date="2018-08-18T11:39:00Z">
        <w:r>
          <w:rPr>
            <w:b/>
            <w:w w:val="105"/>
            <w:sz w:val="20"/>
          </w:rPr>
          <w:t xml:space="preserve">Initial weight: </w:t>
        </w:r>
      </w:ins>
      <w:ins w:id="478" w:author="Igor A Lavrov" w:date="2018-08-18T11:39:00Z">
        <w:r>
          <w:rPr>
            <w:w w:val="105"/>
            <w:sz w:val="20"/>
          </w:rPr>
          <w:t xml:space="preserve">default for 100% inhibition </w:t>
        </w:r>
      </w:ins>
      <w:ins w:id="479" w:author="Igor A Lavrov" w:date="2018-08-18T11:39:00Z">
        <w:r>
          <w:rPr>
            <w:rFonts w:ascii="Arial" w:hAnsi="Arial"/>
            <w:i/>
            <w:w w:val="105"/>
            <w:sz w:val="20"/>
          </w:rPr>
          <w:t>−</w:t>
        </w:r>
      </w:ins>
      <w:ins w:id="480" w:author="Igor A Lavrov" w:date="2018-08-18T11:39:00Z">
        <w:r>
          <w:rPr>
            <w:w w:val="105"/>
            <w:sz w:val="20"/>
          </w:rPr>
          <w:t>0</w:t>
        </w:r>
      </w:ins>
      <w:ins w:id="481" w:author="Igor A Lavrov" w:date="2018-08-18T11:39:00Z">
        <w:r>
          <w:rPr>
            <w:i/>
            <w:w w:val="105"/>
            <w:sz w:val="20"/>
          </w:rPr>
          <w:t>.</w:t>
        </w:r>
      </w:ins>
      <w:ins w:id="482" w:author="Igor A Lavrov" w:date="2018-08-18T11:39:00Z">
        <w:r>
          <w:rPr>
            <w:w w:val="105"/>
            <w:sz w:val="20"/>
          </w:rPr>
          <w:t>08</w:t>
        </w:r>
      </w:ins>
    </w:p>
    <w:p>
      <w:pPr>
        <w:pStyle w:val="20"/>
        <w:numPr>
          <w:ilvl w:val="2"/>
          <w:numId w:val="2"/>
        </w:numPr>
        <w:pBdr>
          <w:top w:val="none" w:color="auto" w:sz="0" w:space="0"/>
          <w:left w:val="none" w:color="auto" w:sz="0" w:space="0"/>
          <w:bottom w:val="none" w:color="auto" w:sz="0" w:space="0"/>
          <w:right w:val="none" w:color="auto" w:sz="0" w:space="0"/>
          <w:between w:val="none" w:color="auto" w:sz="0" w:space="0"/>
        </w:pBdr>
        <w:tabs>
          <w:tab w:val="left" w:pos="800"/>
          <w:tab w:val="left" w:pos="801"/>
        </w:tabs>
        <w:autoSpaceDE w:val="0"/>
        <w:autoSpaceDN w:val="0"/>
        <w:spacing w:before="287" w:line="384" w:lineRule="auto"/>
        <w:ind w:right="6435" w:firstLine="0"/>
        <w:rPr>
          <w:ins w:id="483" w:author="Igor A Lavrov" w:date="2018-08-18T11:39:00Z"/>
          <w:sz w:val="20"/>
        </w:rPr>
      </w:pPr>
      <w:ins w:id="484" w:author="Igor A Lavrov" w:date="2018-08-18T11:39:00Z">
        <w:r>
          <w:rPr>
            <w:rFonts w:ascii="Times New Roman"/>
            <w:b/>
            <w:w w:val="110"/>
            <w:sz w:val="20"/>
          </w:rPr>
          <w:t>EES parameters: Type:</w:t>
        </w:r>
      </w:ins>
      <w:ins w:id="485" w:author="Igor A Lavrov" w:date="2018-08-18T11:39:00Z">
        <w:r>
          <w:rPr>
            <w:rFonts w:ascii="Times New Roman"/>
            <w:b/>
            <w:spacing w:val="38"/>
            <w:w w:val="110"/>
            <w:sz w:val="20"/>
          </w:rPr>
          <w:t xml:space="preserve"> </w:t>
        </w:r>
      </w:ins>
      <w:ins w:id="486" w:author="Igor A Lavrov" w:date="2018-08-18T11:39:00Z">
        <w:r>
          <w:rPr>
            <w:w w:val="110"/>
            <w:sz w:val="20"/>
          </w:rPr>
          <w:t>NetStim</w:t>
        </w:r>
      </w:ins>
    </w:p>
    <w:p>
      <w:pPr>
        <w:spacing w:before="30"/>
        <w:ind w:left="100"/>
        <w:rPr>
          <w:ins w:id="487" w:author="Igor A Lavrov" w:date="2018-08-18T11:39:00Z"/>
          <w:sz w:val="20"/>
        </w:rPr>
      </w:pPr>
      <w:ins w:id="488" w:author="Igor A Lavrov" w:date="2018-08-18T11:39:00Z">
        <w:r>
          <w:rPr>
            <w:b/>
            <w:sz w:val="20"/>
          </w:rPr>
          <w:t xml:space="preserve">Interval: </w:t>
        </w:r>
      </w:ins>
      <w:ins w:id="489" w:author="Igor A Lavrov" w:date="2018-08-18T11:39:00Z">
        <w:r>
          <w:rPr>
            <w:sz w:val="20"/>
          </w:rPr>
          <w:t>default for 40Hz – 25ms</w:t>
        </w:r>
      </w:ins>
    </w:p>
    <w:p>
      <w:pPr>
        <w:pStyle w:val="4"/>
        <w:spacing w:before="168"/>
        <w:ind w:left="100" w:firstLine="0"/>
        <w:rPr>
          <w:ins w:id="490" w:author="Igor A Lavrov" w:date="2018-08-18T11:39:00Z"/>
          <w:b w:val="0"/>
        </w:rPr>
      </w:pPr>
      <w:ins w:id="491" w:author="Igor A Lavrov" w:date="2018-08-18T11:39:00Z">
        <w:r>
          <w:rPr/>
          <w:t xml:space="preserve">Noise: </w:t>
        </w:r>
      </w:ins>
      <w:ins w:id="492" w:author="Igor A Lavrov" w:date="2018-08-18T11:39:00Z">
        <w:r>
          <w:rPr>
            <w:b w:val="0"/>
          </w:rPr>
          <w:t>0</w:t>
        </w:r>
      </w:ins>
    </w:p>
    <w:p>
      <w:pPr>
        <w:pStyle w:val="6"/>
        <w:spacing w:before="3"/>
        <w:ind w:left="0"/>
        <w:rPr>
          <w:ins w:id="493" w:author="Igor A Lavrov" w:date="2018-08-18T11:39:00Z"/>
          <w:sz w:val="25"/>
        </w:rPr>
      </w:pPr>
    </w:p>
    <w:p>
      <w:pPr>
        <w:pStyle w:val="20"/>
        <w:numPr>
          <w:ilvl w:val="2"/>
          <w:numId w:val="2"/>
        </w:numPr>
        <w:pBdr>
          <w:top w:val="none" w:color="auto" w:sz="0" w:space="0"/>
          <w:left w:val="none" w:color="auto" w:sz="0" w:space="0"/>
          <w:bottom w:val="none" w:color="auto" w:sz="0" w:space="0"/>
          <w:right w:val="none" w:color="auto" w:sz="0" w:space="0"/>
          <w:between w:val="none" w:color="auto" w:sz="0" w:space="0"/>
        </w:pBdr>
        <w:tabs>
          <w:tab w:val="left" w:pos="800"/>
          <w:tab w:val="left" w:pos="801"/>
        </w:tabs>
        <w:autoSpaceDE w:val="0"/>
        <w:autoSpaceDN w:val="0"/>
        <w:spacing w:line="384" w:lineRule="auto"/>
        <w:ind w:right="5802" w:firstLine="0"/>
        <w:rPr>
          <w:ins w:id="494" w:author="Igor A Lavrov" w:date="2018-08-18T11:39:00Z"/>
          <w:sz w:val="20"/>
        </w:rPr>
      </w:pPr>
      <w:ins w:id="495" w:author="Igor A Lavrov" w:date="2018-08-18T11:39:00Z">
        <w:r>
          <w:rPr>
            <w:rFonts w:ascii="Times New Roman"/>
            <w:b/>
            <w:w w:val="110"/>
            <w:sz w:val="20"/>
          </w:rPr>
          <w:t>1a afferent parameters: Type:</w:t>
        </w:r>
      </w:ins>
      <w:ins w:id="496" w:author="Igor A Lavrov" w:date="2018-08-18T11:39:00Z">
        <w:r>
          <w:rPr>
            <w:rFonts w:ascii="Times New Roman"/>
            <w:b/>
            <w:spacing w:val="29"/>
            <w:w w:val="110"/>
            <w:sz w:val="20"/>
          </w:rPr>
          <w:t xml:space="preserve"> </w:t>
        </w:r>
      </w:ins>
      <w:ins w:id="497" w:author="Igor A Lavrov" w:date="2018-08-18T11:39:00Z">
        <w:r>
          <w:rPr>
            <w:w w:val="110"/>
            <w:sz w:val="20"/>
          </w:rPr>
          <w:t>SpikeGenerator</w:t>
        </w:r>
      </w:ins>
    </w:p>
    <w:p>
      <w:pPr>
        <w:spacing w:before="30"/>
        <w:ind w:left="100"/>
        <w:rPr>
          <w:ins w:id="498" w:author="Igor A Lavrov" w:date="2018-08-18T11:39:00Z"/>
          <w:sz w:val="20"/>
        </w:rPr>
      </w:pPr>
      <w:ins w:id="499" w:author="Igor A Lavrov" w:date="2018-08-18T11:39:00Z">
        <w:r>
          <w:rPr>
            <w:b/>
            <w:sz w:val="20"/>
          </w:rPr>
          <w:t xml:space="preserve">Noise: </w:t>
        </w:r>
      </w:ins>
      <w:ins w:id="500" w:author="Igor A Lavrov" w:date="2018-08-18T11:39:00Z">
        <w:r>
          <w:rPr>
            <w:sz w:val="20"/>
          </w:rPr>
          <w:t>0.2 (20%)</w:t>
        </w:r>
      </w:ins>
    </w:p>
    <w:p>
      <w:pPr>
        <w:pStyle w:val="14"/>
        <w:spacing w:line="256" w:lineRule="auto"/>
        <w:ind w:right="485"/>
        <w:jc w:val="both"/>
        <w:rPr>
          <w:ins w:id="501" w:author="Igor A Lavrov" w:date="2018-08-18T11:39:00Z"/>
          <w:rFonts w:ascii="Times New Roman" w:hAnsi="Times New Roman" w:cs="Times New Roman"/>
          <w:sz w:val="24"/>
          <w:szCs w:val="24"/>
        </w:rPr>
      </w:pPr>
    </w:p>
    <w:p>
      <w:pPr>
        <w:pStyle w:val="14"/>
        <w:spacing w:line="256" w:lineRule="auto"/>
        <w:ind w:right="485"/>
        <w:jc w:val="both"/>
        <w:rPr>
          <w:ins w:id="502" w:author="Igor A Lavrov" w:date="2018-08-18T11:40:00Z"/>
          <w:rFonts w:ascii="Times New Roman" w:hAnsi="Times New Roman" w:cs="Times New Roman"/>
          <w:sz w:val="24"/>
          <w:szCs w:val="24"/>
        </w:rPr>
      </w:pPr>
    </w:p>
    <w:p>
      <w:pPr>
        <w:pStyle w:val="3"/>
        <w:numPr>
          <w:ilvl w:val="1"/>
          <w:numId w:val="0"/>
        </w:numPr>
        <w:pBdr>
          <w:top w:val="none" w:color="auto" w:sz="0" w:space="0"/>
          <w:left w:val="none" w:color="auto" w:sz="0" w:space="0"/>
          <w:bottom w:val="none" w:color="auto" w:sz="0" w:space="0"/>
          <w:right w:val="none" w:color="auto" w:sz="0" w:space="0"/>
          <w:between w:val="none" w:color="auto" w:sz="0" w:space="0"/>
        </w:pBdr>
        <w:tabs>
          <w:tab w:val="left" w:pos="713"/>
          <w:tab w:val="left" w:pos="714"/>
          <w:tab w:val="clear" w:pos="501"/>
        </w:tabs>
        <w:autoSpaceDE w:val="0"/>
        <w:autoSpaceDN w:val="0"/>
        <w:spacing w:before="195"/>
        <w:ind w:firstLine="0"/>
        <w:rPr>
          <w:ins w:id="503" w:author="Igor A Lavrov" w:date="2018-08-18T11:40:00Z"/>
        </w:rPr>
      </w:pPr>
      <w:ins w:id="504" w:author="Igor A Lavrov" w:date="2018-08-18T11:40:00Z">
        <w:r>
          <w:rPr/>
          <w:t>Nest Protocol</w:t>
        </w:r>
      </w:ins>
    </w:p>
    <w:p>
      <w:pPr>
        <w:pStyle w:val="6"/>
        <w:spacing w:before="132" w:line="252" w:lineRule="auto"/>
        <w:ind w:right="315"/>
        <w:rPr>
          <w:ins w:id="505" w:author="Igor A Lavrov" w:date="2018-08-18T11:40:00Z"/>
        </w:rPr>
      </w:pPr>
      <w:ins w:id="506" w:author="Igor A Lavrov" w:date="2018-08-18T11:40:00Z">
        <w:r>
          <w:rPr/>
          <w:t>We used updated CPG topology in this simulation in the NEST simulator, see Figure</w:t>
        </w:r>
      </w:ins>
      <w:ins w:id="507" w:author="Igor A Lavrov" w:date="2018-08-18T11:40:00Z">
        <w:r>
          <w:rPr>
            <w:color w:val="0000FF"/>
          </w:rPr>
          <w:t>6</w:t>
        </w:r>
      </w:ins>
      <w:ins w:id="508" w:author="Igor A Lavrov" w:date="2018-08-18T11:40:00Z">
        <w:r>
          <w:rPr/>
          <w:fldChar w:fldCharType="begin"/>
        </w:r>
      </w:ins>
      <w:ins w:id="509" w:author="Igor A Lavrov" w:date="2018-08-18T11:40:00Z">
        <w:r>
          <w:rPr/>
          <w:instrText xml:space="preserve"> HYPERLINK \l "_bookmark4" </w:instrText>
        </w:r>
      </w:ins>
      <w:ins w:id="510" w:author="Igor A Lavrov" w:date="2018-08-18T11:40:00Z">
        <w:r>
          <w:rPr/>
          <w:fldChar w:fldCharType="separate"/>
        </w:r>
      </w:ins>
      <w:ins w:id="511" w:author="Igor A Lavrov" w:date="2018-08-18T11:40:00Z">
        <w:r>
          <w:rPr/>
          <w:t>.</w:t>
        </w:r>
      </w:ins>
      <w:ins w:id="512" w:author="Igor A Lavrov" w:date="2018-08-18T11:40:00Z">
        <w:r>
          <w:rPr/>
          <w:fldChar w:fldCharType="end"/>
        </w:r>
      </w:ins>
      <w:ins w:id="513" w:author="Igor A Lavrov" w:date="2018-08-18T11:40:00Z">
        <w:r>
          <w:rPr/>
          <w:t xml:space="preserve"> Figures below depict an average membrane potential of all motorneurons.</w:t>
        </w:r>
      </w:ins>
    </w:p>
    <w:p>
      <w:pPr>
        <w:pStyle w:val="6"/>
        <w:spacing w:before="1"/>
        <w:ind w:left="399"/>
        <w:rPr>
          <w:ins w:id="514" w:author="Igor A Lavrov" w:date="2018-08-18T11:40:00Z"/>
        </w:rPr>
      </w:pPr>
      <w:ins w:id="515" w:author="Igor A Lavrov" w:date="2018-08-18T11:40:00Z">
        <w:r>
          <w:rPr/>
          <w:t>Neuron parameters:</w:t>
        </w:r>
      </w:ins>
    </w:p>
    <w:p>
      <w:pPr>
        <w:spacing w:before="207"/>
        <w:ind w:left="100"/>
        <w:rPr>
          <w:ins w:id="516" w:author="Igor A Lavrov" w:date="2018-08-18T11:40:00Z"/>
          <w:sz w:val="20"/>
        </w:rPr>
      </w:pPr>
      <w:ins w:id="517" w:author="Igor A Lavrov" w:date="2018-08-18T11:40:00Z">
        <w:r>
          <w:rPr>
            <w:b/>
            <w:w w:val="105"/>
            <w:sz w:val="20"/>
          </w:rPr>
          <w:t xml:space="preserve">Model: </w:t>
        </w:r>
      </w:ins>
      <w:ins w:id="518" w:author="Igor A Lavrov" w:date="2018-08-18T11:40:00Z">
        <w:r>
          <w:rPr>
            <w:w w:val="105"/>
            <w:sz w:val="20"/>
          </w:rPr>
          <w:t>"hh_cond_exp_traub";</w:t>
        </w:r>
      </w:ins>
    </w:p>
    <w:p>
      <w:pPr>
        <w:spacing w:before="168"/>
        <w:ind w:left="100"/>
        <w:rPr>
          <w:ins w:id="519" w:author="Igor A Lavrov" w:date="2018-08-18T11:40:00Z"/>
          <w:sz w:val="20"/>
        </w:rPr>
      </w:pPr>
      <w:ins w:id="520" w:author="Igor A Lavrov" w:date="2018-08-18T11:40:00Z">
        <w:r>
          <w:rPr>
            <w:b/>
            <w:w w:val="105"/>
            <w:sz w:val="20"/>
          </w:rPr>
          <w:t xml:space="preserve">Refractory Period </w:t>
        </w:r>
      </w:ins>
      <w:ins w:id="521" w:author="Igor A Lavrov" w:date="2018-08-18T11:40:00Z">
        <w:r>
          <w:rPr>
            <w:w w:val="105"/>
            <w:sz w:val="20"/>
          </w:rPr>
          <w:t>: 2ms[</w:t>
        </w:r>
      </w:ins>
      <w:ins w:id="522" w:author="Igor A Lavrov" w:date="2018-08-18T11:40:00Z">
        <w:r>
          <w:rPr/>
          <w:fldChar w:fldCharType="begin"/>
        </w:r>
      </w:ins>
      <w:ins w:id="523" w:author="Igor A Lavrov" w:date="2018-08-18T11:40:00Z">
        <w:r>
          <w:rPr/>
          <w:instrText xml:space="preserve"> HYPERLINK \l "_bookmark11" </w:instrText>
        </w:r>
      </w:ins>
      <w:ins w:id="524" w:author="Igor A Lavrov" w:date="2018-08-18T11:40:00Z">
        <w:r>
          <w:rPr/>
          <w:fldChar w:fldCharType="separate"/>
        </w:r>
      </w:ins>
      <w:ins w:id="525" w:author="Igor A Lavrov" w:date="2018-08-18T11:40:00Z">
        <w:r>
          <w:rPr>
            <w:color w:val="0000FF"/>
            <w:w w:val="105"/>
            <w:sz w:val="20"/>
          </w:rPr>
          <w:t>Bor84</w:t>
        </w:r>
      </w:ins>
      <w:ins w:id="526" w:author="Igor A Lavrov" w:date="2018-08-18T11:40:00Z">
        <w:r>
          <w:rPr>
            <w:color w:val="0000FF"/>
            <w:w w:val="105"/>
            <w:sz w:val="20"/>
          </w:rPr>
          <w:fldChar w:fldCharType="end"/>
        </w:r>
      </w:ins>
      <w:ins w:id="527" w:author="Igor A Lavrov" w:date="2018-08-18T11:40:00Z">
        <w:r>
          <w:rPr>
            <w:w w:val="105"/>
            <w:sz w:val="20"/>
          </w:rPr>
          <w:t>];</w:t>
        </w:r>
      </w:ins>
    </w:p>
    <w:p>
      <w:pPr>
        <w:spacing w:before="168" w:line="415" w:lineRule="auto"/>
        <w:ind w:left="100" w:right="4435"/>
        <w:rPr>
          <w:ins w:id="528" w:author="Igor A Lavrov" w:date="2018-08-18T11:40:00Z"/>
          <w:sz w:val="20"/>
        </w:rPr>
      </w:pPr>
      <w:ins w:id="529" w:author="Igor A Lavrov" w:date="2018-08-18T11:40:00Z">
        <w:r>
          <w:rPr>
            <w:b/>
            <w:w w:val="110"/>
            <w:sz w:val="20"/>
          </w:rPr>
          <w:t xml:space="preserve">Initial membrane potential "V_m": </w:t>
        </w:r>
      </w:ins>
      <w:ins w:id="530" w:author="Igor A Lavrov" w:date="2018-08-18T11:40:00Z">
        <w:r>
          <w:rPr>
            <w:w w:val="110"/>
            <w:sz w:val="20"/>
          </w:rPr>
          <w:t xml:space="preserve">-70mV; </w:t>
        </w:r>
      </w:ins>
      <w:ins w:id="531" w:author="Igor A Lavrov" w:date="2018-08-18T11:40:00Z">
        <w:r>
          <w:rPr>
            <w:b/>
            <w:w w:val="110"/>
            <w:sz w:val="20"/>
          </w:rPr>
          <w:t xml:space="preserve">Leak reversal potential "E_L": </w:t>
        </w:r>
      </w:ins>
      <w:ins w:id="532" w:author="Igor A Lavrov" w:date="2018-08-18T11:40:00Z">
        <w:r>
          <w:rPr>
            <w:w w:val="110"/>
            <w:sz w:val="20"/>
          </w:rPr>
          <w:t xml:space="preserve">-70.0mV; </w:t>
        </w:r>
      </w:ins>
      <w:ins w:id="533" w:author="Igor A Lavrov" w:date="2018-08-18T11:40:00Z">
        <w:r>
          <w:rPr>
            <w:b/>
            <w:w w:val="110"/>
            <w:sz w:val="20"/>
          </w:rPr>
          <w:t xml:space="preserve">Leak conductance: </w:t>
        </w:r>
      </w:ins>
      <w:ins w:id="534" w:author="Igor A Lavrov" w:date="2018-08-18T11:40:00Z">
        <w:r>
          <w:rPr>
            <w:w w:val="110"/>
            <w:sz w:val="20"/>
          </w:rPr>
          <w:t>75.0ns;</w:t>
        </w:r>
      </w:ins>
    </w:p>
    <w:p>
      <w:pPr>
        <w:pStyle w:val="4"/>
        <w:spacing w:before="1"/>
        <w:ind w:left="100" w:firstLine="0"/>
        <w:rPr>
          <w:ins w:id="535" w:author="Igor A Lavrov" w:date="2018-08-18T11:40:00Z"/>
          <w:b w:val="0"/>
        </w:rPr>
      </w:pPr>
      <w:ins w:id="536" w:author="Igor A Lavrov" w:date="2018-08-18T11:40:00Z">
        <w:r>
          <w:rPr>
            <w:w w:val="115"/>
          </w:rPr>
          <w:t xml:space="preserve">Time constant of the excitatory synaptic exponential function "tau_syn_ex": </w:t>
        </w:r>
      </w:ins>
      <w:ins w:id="537" w:author="Igor A Lavrov" w:date="2018-08-18T11:40:00Z">
        <w:r>
          <w:rPr>
            <w:b w:val="0"/>
            <w:w w:val="115"/>
          </w:rPr>
          <w:t>0.2ms;</w:t>
        </w:r>
      </w:ins>
    </w:p>
    <w:p>
      <w:pPr>
        <w:spacing w:before="167" w:line="460" w:lineRule="auto"/>
        <w:ind w:left="399" w:hanging="299"/>
        <w:rPr>
          <w:ins w:id="538" w:author="Igor A Lavrov" w:date="2018-08-18T11:40:00Z"/>
          <w:sz w:val="20"/>
        </w:rPr>
      </w:pPr>
      <w:ins w:id="539" w:author="Igor A Lavrov" w:date="2018-08-18T11:40:00Z">
        <w:r>
          <w:rPr>
            <w:b/>
            <w:w w:val="115"/>
            <w:sz w:val="20"/>
          </w:rPr>
          <w:t xml:space="preserve">Time constant of the inhibitory synaptic exponential function "tau_syn_in": </w:t>
        </w:r>
      </w:ins>
      <w:ins w:id="540" w:author="Igor A Lavrov" w:date="2018-08-18T11:40:00Z">
        <w:r>
          <w:rPr>
            <w:w w:val="115"/>
            <w:sz w:val="20"/>
          </w:rPr>
          <w:t>3.0ms; Connection</w:t>
        </w:r>
      </w:ins>
      <w:ins w:id="541" w:author="Igor A Lavrov" w:date="2018-08-18T11:40:00Z">
        <w:r>
          <w:rPr>
            <w:spacing w:val="6"/>
            <w:w w:val="115"/>
            <w:sz w:val="20"/>
          </w:rPr>
          <w:t xml:space="preserve"> </w:t>
        </w:r>
      </w:ins>
      <w:ins w:id="542" w:author="Igor A Lavrov" w:date="2018-08-18T11:40:00Z">
        <w:r>
          <w:rPr>
            <w:w w:val="115"/>
            <w:sz w:val="20"/>
          </w:rPr>
          <w:t>parameters:</w:t>
        </w:r>
      </w:ins>
    </w:p>
    <w:p>
      <w:pPr>
        <w:spacing w:line="229" w:lineRule="exact"/>
        <w:ind w:left="100"/>
        <w:rPr>
          <w:ins w:id="543" w:author="Igor A Lavrov" w:date="2018-08-18T11:40:00Z"/>
          <w:sz w:val="20"/>
        </w:rPr>
      </w:pPr>
      <w:ins w:id="544" w:author="Igor A Lavrov" w:date="2018-08-18T11:40:00Z">
        <w:r>
          <w:rPr>
            <w:b/>
            <w:w w:val="105"/>
            <w:sz w:val="20"/>
          </w:rPr>
          <w:t>Model:</w:t>
        </w:r>
      </w:ins>
      <w:ins w:id="545" w:author="Igor A Lavrov" w:date="2018-08-18T11:40:00Z">
        <w:r>
          <w:rPr>
            <w:b/>
            <w:spacing w:val="32"/>
            <w:w w:val="105"/>
            <w:sz w:val="20"/>
          </w:rPr>
          <w:t xml:space="preserve"> </w:t>
        </w:r>
      </w:ins>
      <w:ins w:id="546" w:author="Igor A Lavrov" w:date="2018-08-18T11:40:00Z">
        <w:r>
          <w:rPr>
            <w:w w:val="105"/>
            <w:sz w:val="20"/>
          </w:rPr>
          <w:t>"static_synapse";</w:t>
        </w:r>
      </w:ins>
    </w:p>
    <w:p>
      <w:pPr>
        <w:spacing w:before="168"/>
        <w:ind w:left="100"/>
        <w:rPr>
          <w:ins w:id="547" w:author="Igor A Lavrov" w:date="2018-08-18T11:40:00Z"/>
          <w:sz w:val="20"/>
        </w:rPr>
      </w:pPr>
      <w:ins w:id="548" w:author="Igor A Lavrov" w:date="2018-08-18T11:40:00Z">
        <w:r>
          <w:rPr>
            <w:b/>
            <w:w w:val="110"/>
            <w:sz w:val="20"/>
          </w:rPr>
          <w:t xml:space="preserve">Delay: </w:t>
        </w:r>
      </w:ins>
      <w:ins w:id="549" w:author="Igor A Lavrov" w:date="2018-08-18T11:40:00Z">
        <w:r>
          <w:rPr>
            <w:w w:val="110"/>
            <w:sz w:val="20"/>
          </w:rPr>
          <w:t>1ms;</w:t>
        </w:r>
      </w:ins>
    </w:p>
    <w:p>
      <w:pPr>
        <w:spacing w:before="168" w:line="415" w:lineRule="auto"/>
        <w:ind w:left="100" w:right="6511"/>
        <w:rPr>
          <w:ins w:id="550" w:author="Igor A Lavrov" w:date="2018-08-18T11:40:00Z"/>
          <w:sz w:val="20"/>
        </w:rPr>
      </w:pPr>
      <w:ins w:id="551" w:author="Igor A Lavrov" w:date="2018-08-18T11:40:00Z">
        <w:r>
          <w:rPr>
            <w:b/>
            <w:w w:val="105"/>
            <w:sz w:val="20"/>
          </w:rPr>
          <w:t xml:space="preserve">Rule: </w:t>
        </w:r>
      </w:ins>
      <w:ins w:id="552" w:author="Igor A Lavrov" w:date="2018-08-18T11:40:00Z">
        <w:r>
          <w:rPr>
            <w:w w:val="105"/>
            <w:sz w:val="20"/>
          </w:rPr>
          <w:t xml:space="preserve">"fixed_outdegree"; </w:t>
        </w:r>
      </w:ins>
      <w:ins w:id="553" w:author="Igor A Lavrov" w:date="2018-08-18T11:40:00Z">
        <w:r>
          <w:rPr>
            <w:b/>
            <w:w w:val="105"/>
            <w:sz w:val="20"/>
          </w:rPr>
          <w:t xml:space="preserve">"multapses": </w:t>
        </w:r>
      </w:ins>
      <w:ins w:id="554" w:author="Igor A Lavrov" w:date="2018-08-18T11:40:00Z">
        <w:r>
          <w:rPr>
            <w:spacing w:val="-5"/>
            <w:w w:val="105"/>
            <w:sz w:val="20"/>
          </w:rPr>
          <w:t xml:space="preserve">True; </w:t>
        </w:r>
      </w:ins>
      <w:ins w:id="555" w:author="Igor A Lavrov" w:date="2018-08-18T11:40:00Z">
        <w:r>
          <w:rPr>
            <w:b/>
            <w:w w:val="105"/>
            <w:sz w:val="20"/>
          </w:rPr>
          <w:t>"autapses":</w:t>
        </w:r>
      </w:ins>
      <w:ins w:id="556" w:author="Igor A Lavrov" w:date="2018-08-18T11:40:00Z">
        <w:r>
          <w:rPr>
            <w:b/>
            <w:spacing w:val="51"/>
            <w:w w:val="105"/>
            <w:sz w:val="20"/>
          </w:rPr>
          <w:t xml:space="preserve"> </w:t>
        </w:r>
      </w:ins>
      <w:ins w:id="557" w:author="Igor A Lavrov" w:date="2018-08-18T11:40:00Z">
        <w:r>
          <w:rPr>
            <w:spacing w:val="-5"/>
            <w:w w:val="105"/>
            <w:sz w:val="20"/>
          </w:rPr>
          <w:t>True;</w:t>
        </w:r>
      </w:ins>
    </w:p>
    <w:p>
      <w:pPr>
        <w:pStyle w:val="14"/>
        <w:spacing w:line="256" w:lineRule="auto"/>
        <w:ind w:right="485"/>
        <w:jc w:val="both"/>
        <w:rPr>
          <w:ins w:id="558" w:author="Igor A Lavrov" w:date="2018-08-18T11:40:00Z"/>
          <w:rFonts w:ascii="Times New Roman" w:hAnsi="Times New Roman" w:cs="Times New Roman"/>
          <w:sz w:val="24"/>
          <w:szCs w:val="24"/>
        </w:rPr>
      </w:pPr>
    </w:p>
    <w:p>
      <w:pPr>
        <w:pStyle w:val="14"/>
        <w:spacing w:line="256" w:lineRule="auto"/>
        <w:ind w:right="485"/>
        <w:jc w:val="both"/>
        <w:rPr>
          <w:ins w:id="559" w:author="Igor A Lavrov" w:date="2018-08-18T11:20:00Z"/>
          <w:rFonts w:ascii="Times New Roman" w:hAnsi="Times New Roman" w:cs="Times New Roman"/>
          <w:sz w:val="24"/>
          <w:szCs w:val="24"/>
        </w:rPr>
      </w:pPr>
    </w:p>
    <w:p>
      <w:pPr>
        <w:pStyle w:val="14"/>
        <w:spacing w:line="256" w:lineRule="auto"/>
        <w:ind w:right="485"/>
        <w:jc w:val="both"/>
        <w:rPr>
          <w:ins w:id="560" w:author="Igor A Lavrov" w:date="2018-08-18T11:20:00Z"/>
          <w:rFonts w:ascii="Times New Roman" w:hAnsi="Times New Roman" w:cs="Times New Roman"/>
          <w:sz w:val="24"/>
          <w:szCs w:val="24"/>
        </w:rPr>
      </w:pPr>
    </w:p>
    <w:p>
      <w:pPr>
        <w:spacing w:line="276" w:lineRule="auto"/>
        <w:jc w:val="both"/>
        <w:rPr>
          <w:ins w:id="561" w:author="Igor A Lavrov" w:date="2018-08-18T11:20:00Z"/>
          <w:b/>
        </w:rPr>
      </w:pPr>
      <w:ins w:id="562" w:author="Igor A Lavrov" w:date="2018-08-18T11:20:00Z">
        <w:commentRangeStart w:id="1"/>
        <w:r>
          <w:rPr>
            <w:b/>
          </w:rPr>
          <w:t xml:space="preserve">Statistical analyses. </w:t>
        </w:r>
      </w:ins>
      <w:ins w:id="563" w:author="Igor A Lavrov" w:date="2018-08-18T11:20:00Z">
        <w:commentRangeEnd w:id="1"/>
        <w:r>
          <w:rPr>
            <w:rStyle w:val="10"/>
          </w:rPr>
          <w:commentReference w:id="1"/>
        </w:r>
      </w:ins>
    </w:p>
    <w:p>
      <w:pPr>
        <w:spacing w:line="276" w:lineRule="auto"/>
        <w:jc w:val="both"/>
        <w:rPr>
          <w:ins w:id="564" w:author="Igor A Lavrov" w:date="2018-08-18T11:20:00Z"/>
          <w:b/>
        </w:rPr>
      </w:pPr>
      <w:ins w:id="565" w:author="Igor A Lavrov" w:date="2018-08-18T11:20:00Z">
        <w:r>
          <w:rPr/>
          <w:t>All data reported as means ± SE. Statistically significant differences were determined using a one-way repeated-measure ANOVA (Student-Newman-Keuls). Values that were not normally distributed were analyzed using the nonparametric Wilcoxon sign-rank test. The statistical significance was set at p˂0.05.</w:t>
        </w:r>
      </w:ins>
    </w:p>
    <w:p>
      <w:pPr>
        <w:pStyle w:val="14"/>
        <w:spacing w:line="256" w:lineRule="auto"/>
        <w:ind w:right="485"/>
        <w:jc w:val="both"/>
        <w:rPr>
          <w:ins w:id="566" w:author="Igor A Lavrov" w:date="2018-08-18T11:24:00Z"/>
          <w:rFonts w:ascii="Times New Roman" w:hAnsi="Times New Roman" w:cs="Times New Roman"/>
          <w:sz w:val="24"/>
          <w:szCs w:val="24"/>
        </w:rPr>
      </w:pPr>
    </w:p>
    <w:p>
      <w:pPr>
        <w:pStyle w:val="14"/>
        <w:spacing w:line="256" w:lineRule="auto"/>
        <w:ind w:right="485"/>
        <w:jc w:val="both"/>
        <w:rPr>
          <w:ins w:id="567" w:author="Igor A Lavrov" w:date="2018-08-18T11:24:00Z"/>
          <w:rFonts w:ascii="Times New Roman" w:hAnsi="Times New Roman" w:cs="Times New Roman"/>
          <w:b/>
          <w:sz w:val="24"/>
          <w:szCs w:val="24"/>
        </w:rPr>
      </w:pPr>
    </w:p>
    <w:p>
      <w:pPr>
        <w:pStyle w:val="7"/>
        <w:rPr>
          <w:ins w:id="568" w:author="Igor A Lavrov" w:date="2018-08-18T11:27:00Z"/>
          <w:b/>
        </w:rPr>
      </w:pPr>
      <w:ins w:id="569" w:author="Igor A Lavrov" w:date="2018-08-18T11:24:00Z">
        <w:r>
          <w:rPr>
            <w:b/>
          </w:rPr>
          <w:t>[We have to add here analysis for simulation data and comparison between in silico and in vivo results.</w:t>
        </w:r>
      </w:ins>
    </w:p>
    <w:p>
      <w:pPr>
        <w:pStyle w:val="7"/>
        <w:rPr>
          <w:ins w:id="570" w:author="Igor A Lavrov" w:date="2018-08-18T11:27:00Z"/>
          <w:b/>
        </w:rPr>
      </w:pPr>
    </w:p>
    <w:p>
      <w:pPr>
        <w:pStyle w:val="6"/>
        <w:spacing w:before="11"/>
        <w:ind w:left="0" w:right="485"/>
        <w:jc w:val="both"/>
        <w:rPr>
          <w:rFonts w:ascii="Times New Roman" w:hAnsi="Times New Roman" w:cs="Times New Roman"/>
          <w:b/>
          <w:sz w:val="28"/>
          <w:szCs w:val="28"/>
        </w:rPr>
      </w:pPr>
      <w:r>
        <w:rPr>
          <w:rFonts w:ascii="Times New Roman" w:hAnsi="Times New Roman" w:cs="Times New Roman"/>
          <w:b/>
          <w:sz w:val="28"/>
          <w:szCs w:val="28"/>
        </w:rPr>
        <w:t>Results</w:t>
      </w:r>
    </w:p>
    <w:p>
      <w:pPr>
        <w:pStyle w:val="6"/>
        <w:ind w:left="0" w:right="485"/>
        <w:jc w:val="both"/>
        <w:rPr>
          <w:rFonts w:ascii="Times New Roman" w:hAnsi="Times New Roman" w:cs="Times New Roman"/>
          <w:sz w:val="24"/>
          <w:szCs w:val="24"/>
        </w:rPr>
      </w:pPr>
      <w:bookmarkStart w:id="8" w:name="ComputerModeling"/>
      <w:bookmarkEnd w:id="8"/>
    </w:p>
    <w:p>
      <w:pPr>
        <w:pStyle w:val="3"/>
        <w:tabs>
          <w:tab w:val="left" w:pos="714"/>
        </w:tabs>
        <w:ind w:right="485"/>
        <w:jc w:val="both"/>
        <w:rPr>
          <w:rFonts w:ascii="Times New Roman" w:hAnsi="Times New Roman" w:cs="Times New Roman"/>
        </w:rPr>
      </w:pPr>
      <w:bookmarkStart w:id="9" w:name="SpinalCordMotorEvokedResponsesInduc"/>
      <w:bookmarkEnd w:id="9"/>
      <w:r>
        <w:rPr>
          <w:rFonts w:ascii="Times New Roman" w:hAnsi="Times New Roman" w:cs="Times New Roman"/>
        </w:rPr>
        <w:t>Spinal</w:t>
      </w:r>
      <w:r>
        <w:rPr>
          <w:rStyle w:val="16"/>
          <w:rFonts w:ascii="Times New Roman" w:hAnsi="Times New Roman" w:cs="Times New Roman"/>
        </w:rPr>
        <w:t xml:space="preserve"> </w:t>
      </w:r>
      <w:r>
        <w:rPr>
          <w:rFonts w:ascii="Times New Roman" w:hAnsi="Times New Roman" w:cs="Times New Roman"/>
          <w:lang w:val="it-IT"/>
        </w:rPr>
        <w:t>cord</w:t>
      </w:r>
      <w:r>
        <w:rPr>
          <w:rStyle w:val="16"/>
          <w:rFonts w:ascii="Times New Roman" w:hAnsi="Times New Roman" w:cs="Times New Roman"/>
        </w:rPr>
        <w:t xml:space="preserve"> </w:t>
      </w:r>
      <w:r>
        <w:rPr>
          <w:rFonts w:ascii="Times New Roman" w:hAnsi="Times New Roman" w:cs="Times New Roman"/>
        </w:rPr>
        <w:t>motor</w:t>
      </w:r>
      <w:r>
        <w:rPr>
          <w:rStyle w:val="16"/>
          <w:rFonts w:ascii="Times New Roman" w:hAnsi="Times New Roman" w:cs="Times New Roman"/>
        </w:rPr>
        <w:t xml:space="preserve"> evoked </w:t>
      </w:r>
      <w:r>
        <w:rPr>
          <w:rFonts w:ascii="Times New Roman" w:hAnsi="Times New Roman" w:cs="Times New Roman"/>
        </w:rPr>
        <w:t>responses</w:t>
      </w:r>
      <w:r>
        <w:rPr>
          <w:rStyle w:val="16"/>
          <w:rFonts w:ascii="Times New Roman" w:hAnsi="Times New Roman" w:cs="Times New Roman"/>
        </w:rPr>
        <w:t xml:space="preserve"> </w:t>
      </w:r>
      <w:r>
        <w:rPr>
          <w:rFonts w:ascii="Times New Roman" w:hAnsi="Times New Roman" w:cs="Times New Roman"/>
        </w:rPr>
        <w:t>induced</w:t>
      </w:r>
      <w:r>
        <w:rPr>
          <w:rStyle w:val="16"/>
          <w:rFonts w:ascii="Times New Roman" w:hAnsi="Times New Roman" w:cs="Times New Roman"/>
        </w:rPr>
        <w:t xml:space="preserve"> by </w:t>
      </w:r>
      <w:r>
        <w:rPr>
          <w:rFonts w:ascii="Times New Roman" w:hAnsi="Times New Roman" w:cs="Times New Roman"/>
          <w:lang w:val="pt-PT"/>
        </w:rPr>
        <w:t>ES</w:t>
      </w:r>
    </w:p>
    <w:p>
      <w:pPr>
        <w:pStyle w:val="6"/>
        <w:spacing w:before="132" w:line="252" w:lineRule="auto"/>
        <w:ind w:right="485"/>
        <w:jc w:val="both"/>
        <w:rPr>
          <w:rFonts w:ascii="Times New Roman" w:hAnsi="Times New Roman" w:cs="Times New Roman"/>
          <w:i/>
          <w:sz w:val="24"/>
          <w:szCs w:val="24"/>
        </w:rPr>
      </w:pPr>
      <w:ins w:id="571" w:author="Igor A Lavrov" w:date="2018-08-18T11:11:00Z">
        <w:r>
          <w:rPr>
            <w:rFonts w:ascii="Times New Roman" w:hAnsi="Times New Roman" w:cs="Times New Roman"/>
            <w:sz w:val="24"/>
            <w:szCs w:val="24"/>
          </w:rPr>
          <w:t xml:space="preserve">As we described earlier, spinal </w:t>
        </w:r>
      </w:ins>
      <w:r>
        <w:rPr>
          <w:rFonts w:ascii="Times New Roman" w:hAnsi="Times New Roman" w:cs="Times New Roman"/>
          <w:sz w:val="24"/>
          <w:szCs w:val="24"/>
        </w:rPr>
        <w:t>cord</w:t>
      </w:r>
      <w:ins w:id="572" w:author="Igor A Lavrov" w:date="2018-08-18T11:11:00Z">
        <w:r>
          <w:rPr>
            <w:rFonts w:ascii="Times New Roman" w:hAnsi="Times New Roman" w:cs="Times New Roman"/>
            <w:sz w:val="24"/>
            <w:szCs w:val="24"/>
          </w:rPr>
          <w:t xml:space="preserve"> epidural</w:t>
        </w:r>
      </w:ins>
      <w:r>
        <w:rPr>
          <w:rFonts w:ascii="Times New Roman" w:hAnsi="Times New Roman" w:cs="Times New Roman"/>
          <w:sz w:val="24"/>
          <w:szCs w:val="24"/>
        </w:rPr>
        <w:t xml:space="preserve"> stimulation produces four types of responses in hindlimb muscles. </w:t>
      </w:r>
      <w:ins w:id="573" w:author="Igor A Lavrov" w:date="2018-08-18T11:11:00Z">
        <w:r>
          <w:rPr>
            <w:rFonts w:ascii="Times New Roman" w:hAnsi="Times New Roman" w:cs="Times New Roman"/>
            <w:sz w:val="24"/>
            <w:szCs w:val="24"/>
          </w:rPr>
          <w:t>I</w:t>
        </w:r>
      </w:ins>
      <w:r>
        <w:rPr>
          <w:rFonts w:ascii="Times New Roman" w:hAnsi="Times New Roman" w:cs="Times New Roman"/>
          <w:sz w:val="24"/>
          <w:szCs w:val="24"/>
        </w:rPr>
        <w:t xml:space="preserve">n standing position, single electrical shock of S1 spinal segment </w:t>
      </w:r>
      <w:r>
        <w:rPr>
          <w:rStyle w:val="16"/>
          <w:rFonts w:ascii="Times New Roman" w:hAnsi="Times New Roman" w:cs="Times New Roman"/>
          <w:sz w:val="24"/>
          <w:szCs w:val="24"/>
        </w:rPr>
        <w:t xml:space="preserve">provokes </w:t>
      </w:r>
      <w:r>
        <w:rPr>
          <w:rFonts w:ascii="Times New Roman" w:hAnsi="Times New Roman" w:cs="Times New Roman"/>
          <w:sz w:val="24"/>
          <w:szCs w:val="24"/>
        </w:rPr>
        <w:t>direct early response (ER), monosynaptic</w:t>
      </w:r>
      <w:r>
        <w:rPr>
          <w:rStyle w:val="16"/>
          <w:rFonts w:ascii="Times New Roman" w:hAnsi="Times New Roman" w:cs="Times New Roman"/>
          <w:sz w:val="24"/>
          <w:szCs w:val="24"/>
        </w:rPr>
        <w:t xml:space="preserve"> </w:t>
      </w:r>
      <w:r>
        <w:rPr>
          <w:rFonts w:ascii="Times New Roman" w:hAnsi="Times New Roman" w:cs="Times New Roman"/>
          <w:sz w:val="24"/>
          <w:szCs w:val="24"/>
        </w:rPr>
        <w:t>middle</w:t>
      </w:r>
      <w:r>
        <w:rPr>
          <w:rStyle w:val="16"/>
          <w:rFonts w:ascii="Times New Roman" w:hAnsi="Times New Roman" w:cs="Times New Roman"/>
          <w:sz w:val="24"/>
          <w:szCs w:val="24"/>
        </w:rPr>
        <w:t xml:space="preserve"> </w:t>
      </w:r>
      <w:r>
        <w:rPr>
          <w:rFonts w:ascii="Times New Roman" w:hAnsi="Times New Roman" w:cs="Times New Roman"/>
          <w:sz w:val="24"/>
          <w:szCs w:val="24"/>
        </w:rPr>
        <w:t>response</w:t>
      </w:r>
      <w:r>
        <w:rPr>
          <w:rStyle w:val="16"/>
          <w:rFonts w:ascii="Times New Roman" w:hAnsi="Times New Roman" w:cs="Times New Roman"/>
          <w:sz w:val="24"/>
          <w:szCs w:val="24"/>
        </w:rPr>
        <w:t xml:space="preserve"> </w:t>
      </w:r>
      <w:r>
        <w:rPr>
          <w:rFonts w:ascii="Times New Roman" w:hAnsi="Times New Roman" w:cs="Times New Roman"/>
          <w:sz w:val="24"/>
          <w:szCs w:val="24"/>
        </w:rPr>
        <w:t>(MR)</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polysynaptic</w:t>
      </w:r>
      <w:r>
        <w:rPr>
          <w:rStyle w:val="16"/>
          <w:rFonts w:ascii="Times New Roman" w:hAnsi="Times New Roman" w:cs="Times New Roman"/>
          <w:sz w:val="24"/>
          <w:szCs w:val="24"/>
        </w:rPr>
        <w:t xml:space="preserve"> </w:t>
      </w:r>
      <w:r>
        <w:rPr>
          <w:rFonts w:ascii="Times New Roman" w:hAnsi="Times New Roman" w:cs="Times New Roman"/>
          <w:sz w:val="24"/>
          <w:szCs w:val="24"/>
        </w:rPr>
        <w:t>late</w:t>
      </w:r>
      <w:r>
        <w:rPr>
          <w:rStyle w:val="16"/>
          <w:rFonts w:ascii="Times New Roman" w:hAnsi="Times New Roman" w:cs="Times New Roman"/>
          <w:sz w:val="24"/>
          <w:szCs w:val="24"/>
        </w:rPr>
        <w:t xml:space="preserve"> </w:t>
      </w:r>
      <w:r>
        <w:rPr>
          <w:rFonts w:ascii="Times New Roman" w:hAnsi="Times New Roman" w:cs="Times New Roman"/>
          <w:sz w:val="24"/>
          <w:szCs w:val="24"/>
        </w:rPr>
        <w:t>response</w:t>
      </w:r>
      <w:r>
        <w:rPr>
          <w:rStyle w:val="16"/>
          <w:rFonts w:ascii="Times New Roman" w:hAnsi="Times New Roman" w:cs="Times New Roman"/>
          <w:sz w:val="24"/>
          <w:szCs w:val="24"/>
        </w:rPr>
        <w:t xml:space="preserve"> </w:t>
      </w:r>
      <w:r>
        <w:rPr>
          <w:rFonts w:ascii="Times New Roman" w:hAnsi="Times New Roman" w:cs="Times New Roman"/>
          <w:sz w:val="24"/>
          <w:szCs w:val="24"/>
        </w:rPr>
        <w:t>(LR)</w:t>
      </w:r>
      <w:r>
        <w:rPr>
          <w:rStyle w:val="16"/>
          <w:rFonts w:ascii="Times New Roman" w:hAnsi="Times New Roman" w:cs="Times New Roman"/>
          <w:sz w:val="24"/>
          <w:szCs w:val="24"/>
        </w:rPr>
        <w:t xml:space="preserve"> </w:t>
      </w:r>
      <w:r>
        <w:rPr>
          <w:rFonts w:ascii="Times New Roman" w:hAnsi="Times New Roman" w:cs="Times New Roman"/>
          <w:sz w:val="24"/>
          <w:szCs w:val="24"/>
        </w:rPr>
        <w:t>as</w:t>
      </w:r>
      <w:r>
        <w:rPr>
          <w:rStyle w:val="16"/>
          <w:rFonts w:ascii="Times New Roman" w:hAnsi="Times New Roman" w:cs="Times New Roman"/>
          <w:sz w:val="24"/>
          <w:szCs w:val="24"/>
        </w:rPr>
        <w:t xml:space="preserve"> </w:t>
      </w:r>
      <w:r>
        <w:rPr>
          <w:rFonts w:ascii="Times New Roman" w:hAnsi="Times New Roman" w:cs="Times New Roman"/>
          <w:sz w:val="24"/>
          <w:szCs w:val="24"/>
        </w:rPr>
        <w:t>described</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ins w:id="574" w:author="Igor A Lavrov" w:date="2018-08-18T11:13:00Z">
        <w:r>
          <w:rPr>
            <w:rFonts w:ascii="Times New Roman" w:hAnsi="Times New Roman" w:cs="Times New Roman"/>
            <w:sz w:val="24"/>
            <w:szCs w:val="24"/>
          </w:rPr>
          <w:t xml:space="preserve">control </w:t>
        </w:r>
      </w:ins>
      <w:r>
        <w:rPr>
          <w:rFonts w:ascii="Times New Roman" w:hAnsi="Times New Roman" w:cs="Times New Roman"/>
          <w:sz w:val="24"/>
          <w:szCs w:val="24"/>
        </w:rPr>
        <w:t>[</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"bookmark61"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Gerasimenko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and spinal </w:t>
      </w:r>
      <w:r>
        <w:rPr>
          <w:rStyle w:val="16"/>
          <w:rFonts w:ascii="Times New Roman" w:hAnsi="Times New Roman" w:cs="Times New Roman"/>
          <w:sz w:val="24"/>
          <w:szCs w:val="24"/>
        </w:rPr>
        <w:t>[</w:t>
      </w:r>
      <w:r>
        <w:rPr>
          <w:rStyle w:val="17"/>
          <w:rFonts w:ascii="Times New Roman" w:hAnsi="Times New Roman" w:cs="Times New Roman"/>
          <w:sz w:val="24"/>
          <w:szCs w:val="24"/>
        </w:rPr>
        <w:fldChar w:fldCharType="begin"/>
      </w:r>
      <w:r>
        <w:rPr>
          <w:rStyle w:val="17"/>
          <w:rFonts w:ascii="Times New Roman" w:hAnsi="Times New Roman" w:cs="Times New Roman"/>
          <w:sz w:val="24"/>
          <w:szCs w:val="24"/>
        </w:rPr>
        <w:instrText xml:space="preserve"> HYPERLINK \l "bookmark103" </w:instrText>
      </w:r>
      <w:r>
        <w:rPr>
          <w:rStyle w:val="17"/>
          <w:rFonts w:ascii="Times New Roman" w:hAnsi="Times New Roman" w:cs="Times New Roman"/>
          <w:sz w:val="24"/>
          <w:szCs w:val="24"/>
        </w:rPr>
        <w:fldChar w:fldCharType="separate"/>
      </w:r>
      <w:r>
        <w:rPr>
          <w:rStyle w:val="17"/>
          <w:rFonts w:ascii="Times New Roman" w:hAnsi="Times New Roman" w:cs="Times New Roman"/>
          <w:sz w:val="24"/>
          <w:szCs w:val="24"/>
        </w:rPr>
        <w:t xml:space="preserve">Lavrov </w:t>
      </w:r>
      <w:r>
        <w:rPr>
          <w:rStyle w:val="18"/>
          <w:rFonts w:ascii="Times New Roman" w:hAnsi="Times New Roman" w:cs="Times New Roman"/>
          <w:sz w:val="24"/>
          <w:szCs w:val="24"/>
        </w:rPr>
        <w:t>et al., 2006</w:t>
      </w:r>
      <w:r>
        <w:rPr>
          <w:rFonts w:ascii="Times New Roman" w:hAnsi="Times New Roman" w:cs="Times New Roman"/>
          <w:sz w:val="24"/>
          <w:szCs w:val="24"/>
        </w:rPr>
        <w:fldChar w:fldCharType="end"/>
      </w:r>
      <w:r>
        <w:rPr>
          <w:rFonts w:ascii="Times New Roman" w:hAnsi="Times New Roman" w:cs="Times New Roman"/>
          <w:sz w:val="24"/>
          <w:szCs w:val="24"/>
        </w:rPr>
        <w:t>] animals (Fig.</w:t>
      </w:r>
      <w:r>
        <w:rPr>
          <w:rStyle w:val="18"/>
          <w:rFonts w:ascii="Times New Roman" w:hAnsi="Times New Roman" w:cs="Times New Roman"/>
          <w:sz w:val="24"/>
          <w:szCs w:val="24"/>
        </w:rPr>
        <w:t>1</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"bookmark0"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 xml:space="preserve">A). </w:t>
      </w:r>
      <w:r>
        <w:rPr>
          <w:rFonts w:ascii="Times New Roman" w:hAnsi="Times New Roman" w:cs="Times New Roman"/>
          <w:sz w:val="24"/>
          <w:szCs w:val="24"/>
        </w:rPr>
        <w:fldChar w:fldCharType="end"/>
      </w:r>
      <w:r>
        <w:rPr>
          <w:rFonts w:ascii="Times New Roman" w:hAnsi="Times New Roman" w:cs="Times New Roman"/>
          <w:sz w:val="24"/>
          <w:szCs w:val="24"/>
        </w:rPr>
        <w:t>The same three responses</w:t>
      </w:r>
      <w:r>
        <w:rPr>
          <w:rStyle w:val="16"/>
          <w:rFonts w:ascii="Times New Roman" w:hAnsi="Times New Roman" w:cs="Times New Roman"/>
          <w:sz w:val="24"/>
          <w:szCs w:val="24"/>
        </w:rPr>
        <w:t xml:space="preserve"> </w:t>
      </w:r>
      <w:r>
        <w:rPr>
          <w:rFonts w:ascii="Times New Roman" w:hAnsi="Times New Roman" w:cs="Times New Roman"/>
          <w:sz w:val="24"/>
          <w:szCs w:val="24"/>
        </w:rPr>
        <w:t>are</w:t>
      </w:r>
      <w:r>
        <w:rPr>
          <w:rStyle w:val="16"/>
          <w:rFonts w:ascii="Times New Roman" w:hAnsi="Times New Roman" w:cs="Times New Roman"/>
          <w:sz w:val="24"/>
          <w:szCs w:val="24"/>
        </w:rPr>
        <w:t xml:space="preserve"> </w:t>
      </w:r>
      <w:r>
        <w:rPr>
          <w:rFonts w:ascii="Times New Roman" w:hAnsi="Times New Roman" w:cs="Times New Roman"/>
          <w:sz w:val="24"/>
          <w:szCs w:val="24"/>
        </w:rPr>
        <w:t>observed</w:t>
      </w:r>
      <w:r>
        <w:rPr>
          <w:rStyle w:val="16"/>
          <w:rFonts w:ascii="Times New Roman" w:hAnsi="Times New Roman" w:cs="Times New Roman"/>
          <w:sz w:val="24"/>
          <w:szCs w:val="24"/>
        </w:rPr>
        <w:t xml:space="preserve"> </w:t>
      </w:r>
      <w:r>
        <w:rPr>
          <w:rFonts w:ascii="Times New Roman" w:hAnsi="Times New Roman" w:cs="Times New Roman"/>
          <w:sz w:val="24"/>
          <w:szCs w:val="24"/>
        </w:rPr>
        <w:t>during</w:t>
      </w:r>
      <w:r>
        <w:rPr>
          <w:rStyle w:val="16"/>
          <w:rFonts w:ascii="Times New Roman" w:hAnsi="Times New Roman" w:cs="Times New Roman"/>
          <w:sz w:val="24"/>
          <w:szCs w:val="24"/>
        </w:rPr>
        <w:t xml:space="preserve"> </w:t>
      </w:r>
      <w:r>
        <w:rPr>
          <w:rFonts w:ascii="Times New Roman" w:hAnsi="Times New Roman" w:cs="Times New Roman"/>
          <w:sz w:val="24"/>
          <w:szCs w:val="24"/>
        </w:rPr>
        <w:t>rhythmic</w:t>
      </w:r>
      <w:r>
        <w:rPr>
          <w:rStyle w:val="16"/>
          <w:rFonts w:ascii="Times New Roman" w:hAnsi="Times New Roman" w:cs="Times New Roman"/>
          <w:sz w:val="24"/>
          <w:szCs w:val="24"/>
        </w:rPr>
        <w:t xml:space="preserve"> </w:t>
      </w:r>
      <w:r>
        <w:rPr>
          <w:rFonts w:ascii="Times New Roman" w:hAnsi="Times New Roman" w:cs="Times New Roman"/>
          <w:sz w:val="24"/>
          <w:szCs w:val="24"/>
        </w:rPr>
        <w:t>activity</w:t>
      </w:r>
      <w:r>
        <w:rPr>
          <w:rStyle w:val="16"/>
          <w:rFonts w:ascii="Times New Roman" w:hAnsi="Times New Roman" w:cs="Times New Roman"/>
          <w:sz w:val="24"/>
          <w:szCs w:val="24"/>
        </w:rPr>
        <w:t xml:space="preserve"> </w:t>
      </w:r>
      <w:r>
        <w:rPr>
          <w:rFonts w:ascii="Times New Roman" w:hAnsi="Times New Roman" w:cs="Times New Roman"/>
          <w:sz w:val="24"/>
          <w:szCs w:val="24"/>
        </w:rPr>
        <w:t>on</w:t>
      </w:r>
      <w:r>
        <w:rPr>
          <w:rStyle w:val="16"/>
          <w:rFonts w:ascii="Times New Roman" w:hAnsi="Times New Roman" w:cs="Times New Roman"/>
          <w:sz w:val="24"/>
          <w:szCs w:val="24"/>
        </w:rPr>
        <w:t xml:space="preserve"> </w:t>
      </w:r>
      <w:r>
        <w:rPr>
          <w:rFonts w:ascii="Times New Roman" w:hAnsi="Times New Roman" w:cs="Times New Roman"/>
          <w:sz w:val="24"/>
          <w:szCs w:val="24"/>
        </w:rPr>
        <w:t>a</w:t>
      </w:r>
      <w:r>
        <w:rPr>
          <w:rStyle w:val="16"/>
          <w:rFonts w:ascii="Times New Roman" w:hAnsi="Times New Roman" w:cs="Times New Roman"/>
          <w:sz w:val="24"/>
          <w:szCs w:val="24"/>
        </w:rPr>
        <w:t xml:space="preserve"> </w:t>
      </w:r>
      <w:r>
        <w:rPr>
          <w:rFonts w:ascii="Times New Roman" w:hAnsi="Times New Roman" w:cs="Times New Roman"/>
          <w:sz w:val="24"/>
          <w:szCs w:val="24"/>
        </w:rPr>
        <w:t>moving</w:t>
      </w:r>
      <w:r>
        <w:rPr>
          <w:rStyle w:val="16"/>
          <w:rFonts w:ascii="Times New Roman" w:hAnsi="Times New Roman" w:cs="Times New Roman"/>
          <w:sz w:val="24"/>
          <w:szCs w:val="24"/>
        </w:rPr>
        <w:t xml:space="preserve"> </w:t>
      </w:r>
      <w:r>
        <w:rPr>
          <w:rFonts w:ascii="Times New Roman" w:hAnsi="Times New Roman" w:cs="Times New Roman"/>
          <w:sz w:val="24"/>
          <w:szCs w:val="24"/>
        </w:rPr>
        <w:t>belt</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treadmill</w:t>
      </w:r>
      <w:r>
        <w:rPr>
          <w:rStyle w:val="16"/>
          <w:rFonts w:ascii="Times New Roman" w:hAnsi="Times New Roman" w:cs="Times New Roman"/>
          <w:sz w:val="24"/>
          <w:szCs w:val="24"/>
        </w:rPr>
        <w:t xml:space="preserve"> </w:t>
      </w:r>
      <w:r>
        <w:rPr>
          <w:rFonts w:ascii="Times New Roman" w:hAnsi="Times New Roman" w:cs="Times New Roman"/>
          <w:sz w:val="24"/>
          <w:szCs w:val="24"/>
        </w:rPr>
        <w:t>induced</w:t>
      </w:r>
      <w:r>
        <w:rPr>
          <w:rStyle w:val="16"/>
          <w:rFonts w:ascii="Times New Roman" w:hAnsi="Times New Roman" w:cs="Times New Roman"/>
          <w:sz w:val="24"/>
          <w:szCs w:val="24"/>
        </w:rPr>
        <w:t xml:space="preserve"> by </w:t>
      </w:r>
      <w:r>
        <w:rPr>
          <w:rFonts w:ascii="Times New Roman" w:hAnsi="Times New Roman" w:cs="Times New Roman"/>
          <w:sz w:val="24"/>
          <w:szCs w:val="24"/>
        </w:rPr>
        <w:t>epidural stimulation.</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r>
        <w:rPr>
          <w:rFonts w:ascii="Times New Roman" w:hAnsi="Times New Roman" w:cs="Times New Roman"/>
          <w:sz w:val="24"/>
          <w:szCs w:val="24"/>
        </w:rPr>
        <w:t>addition</w:t>
      </w:r>
      <w:r>
        <w:rPr>
          <w:rStyle w:val="16"/>
          <w:rFonts w:ascii="Times New Roman" w:hAnsi="Times New Roman" w:cs="Times New Roman"/>
          <w:sz w:val="24"/>
          <w:szCs w:val="24"/>
        </w:rPr>
        <w:t xml:space="preserve"> </w:t>
      </w:r>
      <w:r>
        <w:rPr>
          <w:rFonts w:ascii="Times New Roman" w:hAnsi="Times New Roman" w:cs="Times New Roman"/>
          <w:sz w:val="24"/>
          <w:szCs w:val="24"/>
        </w:rPr>
        <w:t>to</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ER,</w:t>
      </w:r>
      <w:r>
        <w:rPr>
          <w:rStyle w:val="16"/>
          <w:rFonts w:ascii="Times New Roman" w:hAnsi="Times New Roman" w:cs="Times New Roman"/>
          <w:sz w:val="24"/>
          <w:szCs w:val="24"/>
        </w:rPr>
        <w:t xml:space="preserve"> </w:t>
      </w:r>
      <w:r>
        <w:rPr>
          <w:rFonts w:ascii="Times New Roman" w:hAnsi="Times New Roman" w:cs="Times New Roman"/>
          <w:sz w:val="24"/>
          <w:szCs w:val="24"/>
        </w:rPr>
        <w:t>MR,</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LR</w:t>
      </w:r>
      <w:r>
        <w:rPr>
          <w:rStyle w:val="16"/>
          <w:rFonts w:ascii="Times New Roman" w:hAnsi="Times New Roman" w:cs="Times New Roman"/>
          <w:sz w:val="24"/>
          <w:szCs w:val="24"/>
        </w:rPr>
        <w:t xml:space="preserve"> </w:t>
      </w:r>
      <w:r>
        <w:rPr>
          <w:rFonts w:ascii="Times New Roman" w:hAnsi="Times New Roman" w:cs="Times New Roman"/>
          <w:sz w:val="24"/>
          <w:szCs w:val="24"/>
        </w:rPr>
        <w:t>responses,</w:t>
      </w:r>
      <w:r>
        <w:rPr>
          <w:rStyle w:val="16"/>
          <w:rFonts w:ascii="Times New Roman" w:hAnsi="Times New Roman" w:cs="Times New Roman"/>
          <w:sz w:val="24"/>
          <w:szCs w:val="24"/>
        </w:rPr>
        <w:t xml:space="preserve"> however, </w:t>
      </w:r>
      <w:r>
        <w:rPr>
          <w:rFonts w:ascii="Times New Roman" w:hAnsi="Times New Roman" w:cs="Times New Roman"/>
          <w:sz w:val="24"/>
          <w:szCs w:val="24"/>
        </w:rPr>
        <w:t>during</w:t>
      </w:r>
      <w:r>
        <w:rPr>
          <w:rStyle w:val="16"/>
          <w:rFonts w:ascii="Times New Roman" w:hAnsi="Times New Roman" w:cs="Times New Roman"/>
          <w:sz w:val="24"/>
          <w:szCs w:val="24"/>
        </w:rPr>
        <w:t xml:space="preserve"> </w:t>
      </w:r>
      <w:r>
        <w:rPr>
          <w:rFonts w:ascii="Times New Roman" w:hAnsi="Times New Roman" w:cs="Times New Roman"/>
          <w:sz w:val="24"/>
          <w:szCs w:val="24"/>
        </w:rPr>
        <w:t>stepping</w:t>
      </w:r>
      <w:r>
        <w:rPr>
          <w:rStyle w:val="16"/>
          <w:rFonts w:ascii="Times New Roman" w:hAnsi="Times New Roman" w:cs="Times New Roman"/>
          <w:sz w:val="24"/>
          <w:szCs w:val="24"/>
        </w:rPr>
        <w:t xml:space="preserve"> </w:t>
      </w:r>
      <w:r>
        <w:rPr>
          <w:rFonts w:ascii="Times New Roman" w:hAnsi="Times New Roman" w:cs="Times New Roman"/>
          <w:sz w:val="24"/>
          <w:szCs w:val="24"/>
        </w:rPr>
        <w:t>on</w:t>
      </w:r>
      <w:r>
        <w:rPr>
          <w:rStyle w:val="16"/>
          <w:rFonts w:ascii="Times New Roman" w:hAnsi="Times New Roman" w:cs="Times New Roman"/>
          <w:sz w:val="24"/>
          <w:szCs w:val="24"/>
        </w:rPr>
        <w:t xml:space="preserve"> </w:t>
      </w:r>
      <w:r>
        <w:rPr>
          <w:rFonts w:ascii="Times New Roman" w:hAnsi="Times New Roman" w:cs="Times New Roman"/>
          <w:sz w:val="24"/>
          <w:szCs w:val="24"/>
        </w:rPr>
        <w:t xml:space="preserve">a treadmill </w:t>
      </w:r>
      <w:r>
        <w:rPr>
          <w:rStyle w:val="16"/>
          <w:rFonts w:ascii="Times New Roman" w:hAnsi="Times New Roman" w:cs="Times New Roman"/>
          <w:sz w:val="24"/>
          <w:szCs w:val="24"/>
        </w:rPr>
        <w:t xml:space="preserve">we </w:t>
      </w:r>
      <w:r>
        <w:rPr>
          <w:rFonts w:ascii="Times New Roman" w:hAnsi="Times New Roman" w:cs="Times New Roman"/>
          <w:sz w:val="24"/>
          <w:szCs w:val="24"/>
        </w:rPr>
        <w:t>observed a polysynaptic complex with a latency &gt;13.5 ms (PC) (Fig.</w:t>
      </w:r>
      <w:r>
        <w:rPr>
          <w:rStyle w:val="18"/>
          <w:rFonts w:ascii="Times New Roman" w:hAnsi="Times New Roman" w:cs="Times New Roman"/>
          <w:sz w:val="24"/>
          <w:szCs w:val="24"/>
        </w:rPr>
        <w:t>1</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"bookmark01"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 xml:space="preserve">B). </w:t>
      </w:r>
      <w:r>
        <w:rPr>
          <w:rFonts w:ascii="Times New Roman" w:hAnsi="Times New Roman" w:cs="Times New Roman"/>
          <w:sz w:val="24"/>
          <w:szCs w:val="24"/>
        </w:rPr>
        <w:fldChar w:fldCharType="end"/>
      </w:r>
      <w:r>
        <w:rPr>
          <w:rFonts w:ascii="Times New Roman" w:hAnsi="Times New Roman" w:cs="Times New Roman"/>
          <w:sz w:val="24"/>
          <w:szCs w:val="24"/>
        </w:rPr>
        <w:t xml:space="preserve">The LR in spinal rats can </w:t>
      </w:r>
      <w:r>
        <w:rPr>
          <w:rStyle w:val="16"/>
          <w:rFonts w:ascii="Times New Roman" w:hAnsi="Times New Roman" w:cs="Times New Roman"/>
          <w:sz w:val="24"/>
          <w:szCs w:val="24"/>
        </w:rPr>
        <w:t xml:space="preserve">be </w:t>
      </w:r>
      <w:r>
        <w:rPr>
          <w:rFonts w:ascii="Times New Roman" w:hAnsi="Times New Roman" w:cs="Times New Roman"/>
          <w:sz w:val="24"/>
          <w:szCs w:val="24"/>
        </w:rPr>
        <w:t>attributed to the short polysynaptic networks with 2 to 3 interneurons. These circuits</w:t>
      </w:r>
      <w:r>
        <w:rPr>
          <w:rStyle w:val="16"/>
          <w:rFonts w:ascii="Times New Roman" w:hAnsi="Times New Roman" w:cs="Times New Roman"/>
          <w:sz w:val="24"/>
          <w:szCs w:val="24"/>
        </w:rPr>
        <w:t xml:space="preserve"> recover </w:t>
      </w:r>
      <w:r>
        <w:rPr>
          <w:rFonts w:ascii="Times New Roman" w:hAnsi="Times New Roman" w:cs="Times New Roman"/>
          <w:sz w:val="24"/>
          <w:szCs w:val="24"/>
        </w:rPr>
        <w:t>slowly</w:t>
      </w:r>
      <w:r>
        <w:rPr>
          <w:rStyle w:val="16"/>
          <w:rFonts w:ascii="Times New Roman" w:hAnsi="Times New Roman" w:cs="Times New Roman"/>
          <w:sz w:val="24"/>
          <w:szCs w:val="24"/>
        </w:rPr>
        <w:t xml:space="preserve"> </w:t>
      </w:r>
      <w:r>
        <w:rPr>
          <w:rFonts w:ascii="Times New Roman" w:hAnsi="Times New Roman" w:cs="Times New Roman"/>
          <w:sz w:val="24"/>
          <w:szCs w:val="24"/>
        </w:rPr>
        <w:t>after</w:t>
      </w:r>
      <w:r>
        <w:rPr>
          <w:rStyle w:val="16"/>
          <w:rFonts w:ascii="Times New Roman" w:hAnsi="Times New Roman" w:cs="Times New Roman"/>
          <w:sz w:val="24"/>
          <w:szCs w:val="24"/>
        </w:rPr>
        <w:t xml:space="preserve"> </w:t>
      </w:r>
      <w:r>
        <w:rPr>
          <w:rFonts w:ascii="Times New Roman" w:hAnsi="Times New Roman" w:cs="Times New Roman"/>
          <w:sz w:val="24"/>
          <w:szCs w:val="24"/>
        </w:rPr>
        <w:t>a</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cord</w:t>
      </w:r>
      <w:r>
        <w:rPr>
          <w:rStyle w:val="16"/>
          <w:rFonts w:ascii="Times New Roman" w:hAnsi="Times New Roman" w:cs="Times New Roman"/>
          <w:sz w:val="24"/>
          <w:szCs w:val="24"/>
        </w:rPr>
        <w:t xml:space="preserve"> </w:t>
      </w:r>
      <w:r>
        <w:rPr>
          <w:rFonts w:ascii="Times New Roman" w:hAnsi="Times New Roman" w:cs="Times New Roman"/>
          <w:sz w:val="24"/>
          <w:szCs w:val="24"/>
        </w:rPr>
        <w:t>injury</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appears</w:t>
      </w:r>
      <w:r>
        <w:rPr>
          <w:rStyle w:val="16"/>
          <w:rFonts w:ascii="Times New Roman" w:hAnsi="Times New Roman" w:cs="Times New Roman"/>
          <w:sz w:val="24"/>
          <w:szCs w:val="24"/>
        </w:rPr>
        <w:t xml:space="preserve"> </w:t>
      </w:r>
      <w:r>
        <w:rPr>
          <w:rFonts w:ascii="Times New Roman" w:hAnsi="Times New Roman" w:cs="Times New Roman"/>
          <w:sz w:val="24"/>
          <w:szCs w:val="24"/>
        </w:rPr>
        <w:t>to</w:t>
      </w:r>
      <w:r>
        <w:rPr>
          <w:rStyle w:val="16"/>
          <w:rFonts w:ascii="Times New Roman" w:hAnsi="Times New Roman" w:cs="Times New Roman"/>
          <w:sz w:val="24"/>
          <w:szCs w:val="24"/>
        </w:rPr>
        <w:t xml:space="preserve"> be </w:t>
      </w:r>
      <w:r>
        <w:rPr>
          <w:rFonts w:ascii="Times New Roman" w:hAnsi="Times New Roman" w:cs="Times New Roman"/>
          <w:sz w:val="24"/>
          <w:szCs w:val="24"/>
        </w:rPr>
        <w:t>related</w:t>
      </w:r>
      <w:r>
        <w:rPr>
          <w:rStyle w:val="16"/>
          <w:rFonts w:ascii="Times New Roman" w:hAnsi="Times New Roman" w:cs="Times New Roman"/>
          <w:sz w:val="24"/>
          <w:szCs w:val="24"/>
        </w:rPr>
        <w:t xml:space="preserve"> </w:t>
      </w:r>
      <w:r>
        <w:rPr>
          <w:rFonts w:ascii="Times New Roman" w:hAnsi="Times New Roman" w:cs="Times New Roman"/>
          <w:sz w:val="24"/>
          <w:szCs w:val="24"/>
        </w:rPr>
        <w:t>closely</w:t>
      </w:r>
      <w:r>
        <w:rPr>
          <w:rStyle w:val="16"/>
          <w:rFonts w:ascii="Times New Roman" w:hAnsi="Times New Roman" w:cs="Times New Roman"/>
          <w:sz w:val="24"/>
          <w:szCs w:val="24"/>
        </w:rPr>
        <w:t xml:space="preserve"> </w:t>
      </w:r>
      <w:r>
        <w:rPr>
          <w:rFonts w:ascii="Times New Roman" w:hAnsi="Times New Roman" w:cs="Times New Roman"/>
          <w:sz w:val="24"/>
          <w:szCs w:val="24"/>
        </w:rPr>
        <w:t>to</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 xml:space="preserve">restoration of the ability to step when facilitated </w:t>
      </w:r>
      <w:r>
        <w:rPr>
          <w:rStyle w:val="16"/>
          <w:rFonts w:ascii="Times New Roman" w:hAnsi="Times New Roman" w:cs="Times New Roman"/>
          <w:sz w:val="24"/>
          <w:szCs w:val="24"/>
        </w:rPr>
        <w:t xml:space="preserve">by </w:t>
      </w:r>
      <w:r>
        <w:rPr>
          <w:rFonts w:ascii="Times New Roman" w:hAnsi="Times New Roman" w:cs="Times New Roman"/>
          <w:sz w:val="24"/>
          <w:szCs w:val="24"/>
        </w:rPr>
        <w:t xml:space="preserve">ES </w:t>
      </w:r>
      <w:r>
        <w:rPr>
          <w:rStyle w:val="16"/>
          <w:rFonts w:ascii="Times New Roman" w:hAnsi="Times New Roman" w:cs="Times New Roman"/>
          <w:sz w:val="24"/>
          <w:szCs w:val="24"/>
        </w:rPr>
        <w:t>[</w:t>
      </w:r>
      <w:r>
        <w:rPr>
          <w:rStyle w:val="17"/>
          <w:rFonts w:ascii="Times New Roman" w:hAnsi="Times New Roman" w:cs="Times New Roman"/>
          <w:sz w:val="24"/>
          <w:szCs w:val="24"/>
        </w:rPr>
        <w:fldChar w:fldCharType="begin"/>
      </w:r>
      <w:r>
        <w:rPr>
          <w:rStyle w:val="17"/>
          <w:rFonts w:ascii="Times New Roman" w:hAnsi="Times New Roman" w:cs="Times New Roman"/>
          <w:sz w:val="24"/>
          <w:szCs w:val="24"/>
        </w:rPr>
        <w:instrText xml:space="preserve"> HYPERLINK \l "bookmark104" </w:instrText>
      </w:r>
      <w:r>
        <w:rPr>
          <w:rStyle w:val="17"/>
          <w:rFonts w:ascii="Times New Roman" w:hAnsi="Times New Roman" w:cs="Times New Roman"/>
          <w:sz w:val="24"/>
          <w:szCs w:val="24"/>
        </w:rPr>
        <w:fldChar w:fldCharType="separate"/>
      </w:r>
      <w:r>
        <w:rPr>
          <w:rStyle w:val="17"/>
          <w:rFonts w:ascii="Times New Roman" w:hAnsi="Times New Roman" w:cs="Times New Roman"/>
          <w:sz w:val="24"/>
          <w:szCs w:val="24"/>
        </w:rPr>
        <w:t xml:space="preserve">Lavrov </w:t>
      </w:r>
      <w:r>
        <w:rPr>
          <w:rStyle w:val="18"/>
          <w:rFonts w:ascii="Times New Roman" w:hAnsi="Times New Roman" w:cs="Times New Roman"/>
          <w:sz w:val="24"/>
          <w:szCs w:val="24"/>
        </w:rPr>
        <w:t>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The polysynaptic complex (PC) has more complex features: it has a relatively long latency of &gt;13.5 ms and includes several, usu- ally about 6, spikes. Consistent number of spikes in PC and stable latencies of these spikes (Fig. </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"bookmark02"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C)</w:t>
      </w:r>
      <w:r>
        <w:rPr>
          <w:rStyle w:val="16"/>
          <w:rFonts w:ascii="Times New Roman" w:hAnsi="Times New Roman" w:cs="Times New Roman"/>
          <w:sz w:val="24"/>
          <w:szCs w:val="24"/>
        </w:rPr>
        <w:t xml:space="preserve"> </w:t>
      </w:r>
      <w:r>
        <w:rPr>
          <w:rFonts w:ascii="Times New Roman" w:hAnsi="Times New Roman" w:cs="Times New Roman"/>
          <w:sz w:val="24"/>
          <w:szCs w:val="24"/>
        </w:rPr>
        <w:t>may</w:t>
      </w:r>
      <w:r>
        <w:rPr>
          <w:rStyle w:val="16"/>
          <w:rFonts w:ascii="Times New Roman" w:hAnsi="Times New Roman" w:cs="Times New Roman"/>
          <w:sz w:val="24"/>
          <w:szCs w:val="24"/>
        </w:rPr>
        <w:t xml:space="preserve"> </w:t>
      </w:r>
      <w:r>
        <w:rPr>
          <w:rFonts w:ascii="Times New Roman" w:hAnsi="Times New Roman" w:cs="Times New Roman"/>
          <w:sz w:val="24"/>
          <w:szCs w:val="24"/>
        </w:rPr>
        <w:t>suggest</w:t>
      </w:r>
      <w:r>
        <w:rPr>
          <w:rStyle w:val="16"/>
          <w:rFonts w:ascii="Times New Roman" w:hAnsi="Times New Roman" w:cs="Times New Roman"/>
          <w:sz w:val="24"/>
          <w:szCs w:val="24"/>
        </w:rPr>
        <w:t xml:space="preserve"> </w:t>
      </w:r>
      <w:r>
        <w:rPr>
          <w:rFonts w:ascii="Times New Roman" w:hAnsi="Times New Roman" w:cs="Times New Roman"/>
          <w:sz w:val="24"/>
          <w:szCs w:val="24"/>
        </w:rPr>
        <w:t>activation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polysynaptic</w:t>
      </w:r>
      <w:r>
        <w:rPr>
          <w:rStyle w:val="16"/>
          <w:rFonts w:ascii="Times New Roman" w:hAnsi="Times New Roman" w:cs="Times New Roman"/>
          <w:sz w:val="24"/>
          <w:szCs w:val="24"/>
        </w:rPr>
        <w:t xml:space="preserve"> </w:t>
      </w:r>
      <w:r>
        <w:rPr>
          <w:rFonts w:ascii="Times New Roman" w:hAnsi="Times New Roman" w:cs="Times New Roman"/>
          <w:sz w:val="24"/>
          <w:szCs w:val="24"/>
        </w:rPr>
        <w:t>circuits</w:t>
      </w:r>
      <w:r>
        <w:rPr>
          <w:rStyle w:val="16"/>
          <w:rFonts w:ascii="Times New Roman" w:hAnsi="Times New Roman" w:cs="Times New Roman"/>
          <w:sz w:val="24"/>
          <w:szCs w:val="24"/>
        </w:rPr>
        <w:t xml:space="preserve"> </w:t>
      </w:r>
      <w:r>
        <w:rPr>
          <w:rFonts w:ascii="Times New Roman" w:hAnsi="Times New Roman" w:cs="Times New Roman"/>
          <w:sz w:val="24"/>
          <w:szCs w:val="24"/>
        </w:rPr>
        <w:t>with</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different</w:t>
      </w:r>
      <w:r>
        <w:rPr>
          <w:rStyle w:val="16"/>
          <w:rFonts w:ascii="Times New Roman" w:hAnsi="Times New Roman" w:cs="Times New Roman"/>
          <w:sz w:val="24"/>
          <w:szCs w:val="24"/>
        </w:rPr>
        <w:t xml:space="preserve"> </w:t>
      </w:r>
      <w:r>
        <w:rPr>
          <w:rFonts w:ascii="Times New Roman" w:hAnsi="Times New Roman" w:cs="Times New Roman"/>
          <w:sz w:val="24"/>
          <w:szCs w:val="24"/>
        </w:rPr>
        <w:t>combination</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interneurons (Fig.</w:t>
      </w:r>
      <w:r>
        <w:rPr>
          <w:rStyle w:val="18"/>
          <w:rFonts w:ascii="Times New Roman" w:hAnsi="Times New Roman" w:cs="Times New Roman"/>
          <w:sz w:val="24"/>
          <w:szCs w:val="24"/>
        </w:rPr>
        <w:t>1</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"bookmark03"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 xml:space="preserve">D). </w:t>
      </w:r>
      <w:r>
        <w:rPr>
          <w:rFonts w:ascii="Times New Roman" w:hAnsi="Times New Roman" w:cs="Times New Roman"/>
          <w:sz w:val="24"/>
          <w:szCs w:val="24"/>
        </w:rPr>
        <w:fldChar w:fldCharType="end"/>
      </w:r>
      <w:r>
        <w:rPr>
          <w:rFonts w:ascii="Times New Roman" w:hAnsi="Times New Roman" w:cs="Times New Roman"/>
          <w:sz w:val="24"/>
          <w:szCs w:val="24"/>
        </w:rPr>
        <w:t xml:space="preserve">PC responses are commonly observed during stepping facilitated </w:t>
      </w:r>
      <w:r>
        <w:rPr>
          <w:rStyle w:val="16"/>
          <w:rFonts w:ascii="Times New Roman" w:hAnsi="Times New Roman" w:cs="Times New Roman"/>
          <w:sz w:val="24"/>
          <w:szCs w:val="24"/>
        </w:rPr>
        <w:t xml:space="preserve">by </w:t>
      </w:r>
      <w:r>
        <w:rPr>
          <w:rFonts w:ascii="Times New Roman" w:hAnsi="Times New Roman" w:cs="Times New Roman"/>
          <w:sz w:val="24"/>
          <w:szCs w:val="24"/>
        </w:rPr>
        <w:t xml:space="preserve">ES and not during passive standing, which may reflect activation of spinal circuits. </w:t>
      </w:r>
      <w:r>
        <w:rPr>
          <w:rFonts w:ascii="Times New Roman" w:hAnsi="Times New Roman" w:cs="Times New Roman"/>
          <w:i/>
          <w:sz w:val="24"/>
          <w:szCs w:val="24"/>
        </w:rPr>
        <w:t xml:space="preserve">Based on these observations, </w:t>
      </w:r>
      <w:r>
        <w:rPr>
          <w:rStyle w:val="16"/>
          <w:rFonts w:ascii="Times New Roman" w:hAnsi="Times New Roman" w:cs="Times New Roman"/>
          <w:i/>
          <w:sz w:val="24"/>
          <w:szCs w:val="24"/>
        </w:rPr>
        <w:t xml:space="preserve">we </w:t>
      </w:r>
      <w:r>
        <w:rPr>
          <w:rFonts w:ascii="Times New Roman" w:hAnsi="Times New Roman" w:cs="Times New Roman"/>
          <w:i/>
          <w:sz w:val="24"/>
          <w:szCs w:val="24"/>
        </w:rPr>
        <w:t>hypothesize</w:t>
      </w:r>
      <w:r>
        <w:rPr>
          <w:rStyle w:val="16"/>
          <w:rFonts w:ascii="Times New Roman" w:hAnsi="Times New Roman" w:cs="Times New Roman"/>
          <w:i/>
          <w:sz w:val="24"/>
          <w:szCs w:val="24"/>
        </w:rPr>
        <w:t xml:space="preserve"> </w:t>
      </w:r>
      <w:r>
        <w:rPr>
          <w:rFonts w:ascii="Times New Roman" w:hAnsi="Times New Roman" w:cs="Times New Roman"/>
          <w:i/>
          <w:sz w:val="24"/>
          <w:szCs w:val="24"/>
        </w:rPr>
        <w:t>that</w:t>
      </w:r>
      <w:r>
        <w:rPr>
          <w:rStyle w:val="16"/>
          <w:rFonts w:ascii="Times New Roman" w:hAnsi="Times New Roman" w:cs="Times New Roman"/>
          <w:i/>
          <w:sz w:val="24"/>
          <w:szCs w:val="24"/>
        </w:rPr>
        <w:t xml:space="preserve"> </w:t>
      </w:r>
      <w:r>
        <w:rPr>
          <w:rFonts w:ascii="Times New Roman" w:hAnsi="Times New Roman" w:cs="Times New Roman"/>
          <w:i/>
          <w:sz w:val="24"/>
          <w:szCs w:val="24"/>
        </w:rPr>
        <w:t>information</w:t>
      </w:r>
      <w:r>
        <w:rPr>
          <w:rStyle w:val="16"/>
          <w:rFonts w:ascii="Times New Roman" w:hAnsi="Times New Roman" w:cs="Times New Roman"/>
          <w:i/>
          <w:sz w:val="24"/>
          <w:szCs w:val="24"/>
        </w:rPr>
        <w:t xml:space="preserve"> </w:t>
      </w:r>
      <w:r>
        <w:rPr>
          <w:rFonts w:ascii="Times New Roman" w:hAnsi="Times New Roman" w:cs="Times New Roman"/>
          <w:i/>
          <w:sz w:val="24"/>
          <w:szCs w:val="24"/>
        </w:rPr>
        <w:t>about</w:t>
      </w:r>
      <w:r>
        <w:rPr>
          <w:rStyle w:val="16"/>
          <w:rFonts w:ascii="Times New Roman" w:hAnsi="Times New Roman" w:cs="Times New Roman"/>
          <w:i/>
          <w:sz w:val="24"/>
          <w:szCs w:val="24"/>
        </w:rPr>
        <w:t xml:space="preserve"> </w:t>
      </w:r>
      <w:r>
        <w:rPr>
          <w:rFonts w:ascii="Times New Roman" w:hAnsi="Times New Roman" w:cs="Times New Roman"/>
          <w:i/>
          <w:sz w:val="24"/>
          <w:szCs w:val="24"/>
        </w:rPr>
        <w:t>modulation</w:t>
      </w:r>
      <w:r>
        <w:rPr>
          <w:rStyle w:val="16"/>
          <w:rFonts w:ascii="Times New Roman" w:hAnsi="Times New Roman" w:cs="Times New Roman"/>
          <w:i/>
          <w:sz w:val="24"/>
          <w:szCs w:val="24"/>
        </w:rPr>
        <w:t xml:space="preserve"> </w:t>
      </w:r>
      <w:r>
        <w:rPr>
          <w:rFonts w:ascii="Times New Roman" w:hAnsi="Times New Roman" w:cs="Times New Roman"/>
          <w:i/>
          <w:sz w:val="24"/>
          <w:szCs w:val="24"/>
        </w:rPr>
        <w:t>of</w:t>
      </w:r>
      <w:r>
        <w:rPr>
          <w:rStyle w:val="16"/>
          <w:rFonts w:ascii="Times New Roman" w:hAnsi="Times New Roman" w:cs="Times New Roman"/>
          <w:i/>
          <w:sz w:val="24"/>
          <w:szCs w:val="24"/>
        </w:rPr>
        <w:t xml:space="preserve"> </w:t>
      </w:r>
      <w:r>
        <w:rPr>
          <w:rFonts w:ascii="Times New Roman" w:hAnsi="Times New Roman" w:cs="Times New Roman"/>
          <w:i/>
          <w:sz w:val="24"/>
          <w:szCs w:val="24"/>
        </w:rPr>
        <w:t>the</w:t>
      </w:r>
      <w:r>
        <w:rPr>
          <w:rStyle w:val="16"/>
          <w:rFonts w:ascii="Times New Roman" w:hAnsi="Times New Roman" w:cs="Times New Roman"/>
          <w:i/>
          <w:sz w:val="24"/>
          <w:szCs w:val="24"/>
        </w:rPr>
        <w:t xml:space="preserve"> </w:t>
      </w:r>
      <w:r>
        <w:rPr>
          <w:rFonts w:ascii="Times New Roman" w:hAnsi="Times New Roman" w:cs="Times New Roman"/>
          <w:i/>
          <w:sz w:val="24"/>
          <w:szCs w:val="24"/>
        </w:rPr>
        <w:t>SC</w:t>
      </w:r>
      <w:r>
        <w:rPr>
          <w:rStyle w:val="16"/>
          <w:rFonts w:ascii="Times New Roman" w:hAnsi="Times New Roman" w:cs="Times New Roman"/>
          <w:i/>
          <w:sz w:val="24"/>
          <w:szCs w:val="24"/>
        </w:rPr>
        <w:t xml:space="preserve"> </w:t>
      </w:r>
      <w:r>
        <w:rPr>
          <w:rFonts w:ascii="Times New Roman" w:hAnsi="Times New Roman" w:cs="Times New Roman"/>
          <w:i/>
          <w:sz w:val="24"/>
          <w:szCs w:val="24"/>
        </w:rPr>
        <w:t>motor</w:t>
      </w:r>
      <w:r>
        <w:rPr>
          <w:rStyle w:val="16"/>
          <w:rFonts w:ascii="Times New Roman" w:hAnsi="Times New Roman" w:cs="Times New Roman"/>
          <w:i/>
          <w:sz w:val="24"/>
          <w:szCs w:val="24"/>
        </w:rPr>
        <w:t xml:space="preserve"> evoked </w:t>
      </w:r>
      <w:r>
        <w:rPr>
          <w:rFonts w:ascii="Times New Roman" w:hAnsi="Times New Roman" w:cs="Times New Roman"/>
          <w:i/>
          <w:sz w:val="24"/>
          <w:szCs w:val="24"/>
        </w:rPr>
        <w:t>responses</w:t>
      </w:r>
      <w:r>
        <w:rPr>
          <w:rStyle w:val="16"/>
          <w:rFonts w:ascii="Times New Roman" w:hAnsi="Times New Roman" w:cs="Times New Roman"/>
          <w:i/>
          <w:sz w:val="24"/>
          <w:szCs w:val="24"/>
        </w:rPr>
        <w:t xml:space="preserve"> </w:t>
      </w:r>
      <w:r>
        <w:rPr>
          <w:rFonts w:ascii="Times New Roman" w:hAnsi="Times New Roman" w:cs="Times New Roman"/>
          <w:i/>
          <w:sz w:val="24"/>
          <w:szCs w:val="24"/>
        </w:rPr>
        <w:t>during</w:t>
      </w:r>
      <w:r>
        <w:rPr>
          <w:rStyle w:val="16"/>
          <w:rFonts w:ascii="Times New Roman" w:hAnsi="Times New Roman" w:cs="Times New Roman"/>
          <w:i/>
          <w:sz w:val="24"/>
          <w:szCs w:val="24"/>
        </w:rPr>
        <w:t xml:space="preserve"> </w:t>
      </w:r>
      <w:r>
        <w:rPr>
          <w:rFonts w:ascii="Times New Roman" w:hAnsi="Times New Roman" w:cs="Times New Roman"/>
          <w:i/>
          <w:sz w:val="24"/>
          <w:szCs w:val="24"/>
        </w:rPr>
        <w:t>different functional</w:t>
      </w:r>
      <w:r>
        <w:rPr>
          <w:rStyle w:val="16"/>
          <w:rFonts w:ascii="Times New Roman" w:hAnsi="Times New Roman" w:cs="Times New Roman"/>
          <w:i/>
          <w:sz w:val="24"/>
          <w:szCs w:val="24"/>
        </w:rPr>
        <w:t xml:space="preserve"> </w:t>
      </w:r>
      <w:r>
        <w:rPr>
          <w:rFonts w:ascii="Times New Roman" w:hAnsi="Times New Roman" w:cs="Times New Roman"/>
          <w:i/>
          <w:sz w:val="24"/>
          <w:szCs w:val="24"/>
        </w:rPr>
        <w:t>states</w:t>
      </w:r>
      <w:r>
        <w:rPr>
          <w:rStyle w:val="16"/>
          <w:rFonts w:ascii="Times New Roman" w:hAnsi="Times New Roman" w:cs="Times New Roman"/>
          <w:i/>
          <w:sz w:val="24"/>
          <w:szCs w:val="24"/>
        </w:rPr>
        <w:t xml:space="preserve"> </w:t>
      </w:r>
      <w:r>
        <w:rPr>
          <w:rFonts w:ascii="Times New Roman" w:hAnsi="Times New Roman" w:cs="Times New Roman"/>
          <w:i/>
          <w:sz w:val="24"/>
          <w:szCs w:val="24"/>
        </w:rPr>
        <w:t>can</w:t>
      </w:r>
      <w:r>
        <w:rPr>
          <w:rStyle w:val="16"/>
          <w:rFonts w:ascii="Times New Roman" w:hAnsi="Times New Roman" w:cs="Times New Roman"/>
          <w:i/>
          <w:sz w:val="24"/>
          <w:szCs w:val="24"/>
        </w:rPr>
        <w:t xml:space="preserve"> </w:t>
      </w:r>
      <w:r>
        <w:rPr>
          <w:rFonts w:ascii="Times New Roman" w:hAnsi="Times New Roman" w:cs="Times New Roman"/>
          <w:i/>
          <w:sz w:val="24"/>
          <w:szCs w:val="24"/>
        </w:rPr>
        <w:t>provide</w:t>
      </w:r>
      <w:r>
        <w:rPr>
          <w:rStyle w:val="16"/>
          <w:rFonts w:ascii="Times New Roman" w:hAnsi="Times New Roman" w:cs="Times New Roman"/>
          <w:i/>
          <w:sz w:val="24"/>
          <w:szCs w:val="24"/>
        </w:rPr>
        <w:t xml:space="preserve"> </w:t>
      </w:r>
      <w:r>
        <w:rPr>
          <w:rFonts w:ascii="Times New Roman" w:hAnsi="Times New Roman" w:cs="Times New Roman"/>
          <w:i/>
          <w:sz w:val="24"/>
          <w:szCs w:val="24"/>
        </w:rPr>
        <w:t>insight</w:t>
      </w:r>
      <w:r>
        <w:rPr>
          <w:rStyle w:val="16"/>
          <w:rFonts w:ascii="Times New Roman" w:hAnsi="Times New Roman" w:cs="Times New Roman"/>
          <w:i/>
          <w:sz w:val="24"/>
          <w:szCs w:val="24"/>
        </w:rPr>
        <w:t xml:space="preserve"> </w:t>
      </w:r>
      <w:r>
        <w:rPr>
          <w:rFonts w:ascii="Times New Roman" w:hAnsi="Times New Roman" w:cs="Times New Roman"/>
          <w:i/>
          <w:sz w:val="24"/>
          <w:szCs w:val="24"/>
        </w:rPr>
        <w:t>into</w:t>
      </w:r>
      <w:r>
        <w:rPr>
          <w:rStyle w:val="16"/>
          <w:rFonts w:ascii="Times New Roman" w:hAnsi="Times New Roman" w:cs="Times New Roman"/>
          <w:i/>
          <w:sz w:val="24"/>
          <w:szCs w:val="24"/>
        </w:rPr>
        <w:t xml:space="preserve"> </w:t>
      </w:r>
      <w:r>
        <w:rPr>
          <w:rFonts w:ascii="Times New Roman" w:hAnsi="Times New Roman" w:cs="Times New Roman"/>
          <w:i/>
          <w:sz w:val="24"/>
          <w:szCs w:val="24"/>
        </w:rPr>
        <w:t>the</w:t>
      </w:r>
      <w:r>
        <w:rPr>
          <w:rStyle w:val="16"/>
          <w:rFonts w:ascii="Times New Roman" w:hAnsi="Times New Roman" w:cs="Times New Roman"/>
          <w:i/>
          <w:sz w:val="24"/>
          <w:szCs w:val="24"/>
        </w:rPr>
        <w:t xml:space="preserve"> </w:t>
      </w:r>
      <w:r>
        <w:rPr>
          <w:rFonts w:ascii="Times New Roman" w:hAnsi="Times New Roman" w:cs="Times New Roman"/>
          <w:i/>
          <w:sz w:val="24"/>
          <w:szCs w:val="24"/>
        </w:rPr>
        <w:t>mechanisms</w:t>
      </w:r>
      <w:r>
        <w:rPr>
          <w:rStyle w:val="16"/>
          <w:rFonts w:ascii="Times New Roman" w:hAnsi="Times New Roman" w:cs="Times New Roman"/>
          <w:i/>
          <w:sz w:val="24"/>
          <w:szCs w:val="24"/>
        </w:rPr>
        <w:t xml:space="preserve"> </w:t>
      </w:r>
      <w:r>
        <w:rPr>
          <w:rFonts w:ascii="Times New Roman" w:hAnsi="Times New Roman" w:cs="Times New Roman"/>
          <w:i/>
          <w:sz w:val="24"/>
          <w:szCs w:val="24"/>
        </w:rPr>
        <w:t>of</w:t>
      </w:r>
      <w:r>
        <w:rPr>
          <w:rStyle w:val="16"/>
          <w:rFonts w:ascii="Times New Roman" w:hAnsi="Times New Roman" w:cs="Times New Roman"/>
          <w:i/>
          <w:sz w:val="24"/>
          <w:szCs w:val="24"/>
        </w:rPr>
        <w:t xml:space="preserve"> </w:t>
      </w:r>
      <w:r>
        <w:rPr>
          <w:rFonts w:ascii="Times New Roman" w:hAnsi="Times New Roman" w:cs="Times New Roman"/>
          <w:i/>
          <w:sz w:val="24"/>
          <w:szCs w:val="24"/>
        </w:rPr>
        <w:t>the</w:t>
      </w:r>
      <w:r>
        <w:rPr>
          <w:rStyle w:val="16"/>
          <w:rFonts w:ascii="Times New Roman" w:hAnsi="Times New Roman" w:cs="Times New Roman"/>
          <w:i/>
          <w:sz w:val="24"/>
          <w:szCs w:val="24"/>
        </w:rPr>
        <w:t xml:space="preserve"> </w:t>
      </w:r>
      <w:r>
        <w:rPr>
          <w:rFonts w:ascii="Times New Roman" w:hAnsi="Times New Roman" w:cs="Times New Roman"/>
          <w:i/>
          <w:sz w:val="24"/>
          <w:szCs w:val="24"/>
        </w:rPr>
        <w:t>functional</w:t>
      </w:r>
      <w:r>
        <w:rPr>
          <w:rStyle w:val="16"/>
          <w:rFonts w:ascii="Times New Roman" w:hAnsi="Times New Roman" w:cs="Times New Roman"/>
          <w:i/>
          <w:sz w:val="24"/>
          <w:szCs w:val="24"/>
        </w:rPr>
        <w:t xml:space="preserve"> </w:t>
      </w:r>
      <w:r>
        <w:rPr>
          <w:rFonts w:ascii="Times New Roman" w:hAnsi="Times New Roman" w:cs="Times New Roman"/>
          <w:i/>
          <w:sz w:val="24"/>
          <w:szCs w:val="24"/>
        </w:rPr>
        <w:t>organization of spinal locomotor</w:t>
      </w:r>
      <w:r>
        <w:rPr>
          <w:rStyle w:val="16"/>
          <w:rFonts w:ascii="Times New Roman" w:hAnsi="Times New Roman" w:cs="Times New Roman"/>
          <w:i/>
          <w:sz w:val="24"/>
          <w:szCs w:val="24"/>
        </w:rPr>
        <w:t xml:space="preserve"> </w:t>
      </w:r>
      <w:r>
        <w:rPr>
          <w:rFonts w:ascii="Times New Roman" w:hAnsi="Times New Roman" w:cs="Times New Roman"/>
          <w:i/>
          <w:sz w:val="24"/>
          <w:szCs w:val="24"/>
        </w:rPr>
        <w:t>networks.</w:t>
      </w:r>
    </w:p>
    <w:p>
      <w:pPr>
        <w:pStyle w:val="14"/>
        <w:spacing w:before="3" w:line="256" w:lineRule="auto"/>
        <w:ind w:left="100" w:right="485"/>
        <w:jc w:val="both"/>
        <w:rPr>
          <w:rStyle w:val="16"/>
          <w:rFonts w:ascii="Times New Roman" w:hAnsi="Times New Roman" w:cs="Times New Roman"/>
          <w:sz w:val="24"/>
          <w:szCs w:val="24"/>
        </w:rPr>
      </w:pPr>
      <w:r>
        <w:rPr>
          <w:rFonts w:ascii="Times New Roman" w:hAnsi="Times New Roman" w:cs="Times New Roman"/>
          <w:sz w:val="24"/>
          <w:szCs w:val="24"/>
        </w:rPr>
        <w:drawing>
          <wp:inline distT="0" distB="0" distL="0" distR="0">
            <wp:extent cx="3752215" cy="2698750"/>
            <wp:effectExtent l="0" t="0" r="635" b="6350"/>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0"/>
                    <a:stretch>
                      <a:fillRect/>
                    </a:stretch>
                  </pic:blipFill>
                  <pic:spPr>
                    <a:xfrm>
                      <a:off x="0" y="0"/>
                      <a:ext cx="3754237" cy="2700416"/>
                    </a:xfrm>
                    <a:prstGeom prst="rect">
                      <a:avLst/>
                    </a:prstGeom>
                    <a:ln w="12700" cap="flat">
                      <a:noFill/>
                      <a:miter lim="400000"/>
                      <a:headEnd/>
                      <a:tailEnd/>
                    </a:ln>
                    <a:effectLst/>
                  </pic:spPr>
                </pic:pic>
              </a:graphicData>
            </a:graphic>
          </wp:inline>
        </w:drawing>
      </w:r>
    </w:p>
    <w:p>
      <w:pPr>
        <w:pStyle w:val="6"/>
        <w:spacing w:before="104" w:line="252" w:lineRule="auto"/>
        <w:ind w:right="485"/>
        <w:jc w:val="both"/>
        <w:rPr>
          <w:ins w:id="575" w:author="Igor A Lavrov" w:date="2018-08-18T11:14:00Z"/>
          <w:rFonts w:ascii="Times New Roman" w:hAnsi="Times New Roman" w:cs="Times New Roman"/>
          <w:sz w:val="24"/>
          <w:szCs w:val="24"/>
        </w:rPr>
      </w:pPr>
      <w:ins w:id="576" w:author="Igor A Lavrov" w:date="2018-08-18T11:14:00Z">
        <w:r>
          <w:rPr>
            <w:rFonts w:ascii="Times New Roman" w:hAnsi="Times New Roman" w:cs="Times New Roman"/>
            <w:sz w:val="24"/>
            <w:szCs w:val="24"/>
          </w:rPr>
          <w:t xml:space="preserve">Figure 1: A. Example of spinal cord responses to EES during standing (single shock) and during stepping (50Hz) at 7 cm/s on a treadmill. B. Latency of MR, LR, and PC responses in the MG and </w:t>
        </w:r>
      </w:ins>
      <w:ins w:id="577" w:author="Igor A Lavrov" w:date="2018-08-18T11:14:00Z">
        <w:r>
          <w:rPr>
            <w:rStyle w:val="16"/>
            <w:rFonts w:ascii="Times New Roman" w:hAnsi="Times New Roman" w:cs="Times New Roman"/>
            <w:sz w:val="24"/>
            <w:szCs w:val="24"/>
          </w:rPr>
          <w:t xml:space="preserve">TA </w:t>
        </w:r>
      </w:ins>
      <w:ins w:id="578" w:author="Igor A Lavrov" w:date="2018-08-18T11:14:00Z">
        <w:r>
          <w:rPr>
            <w:rFonts w:ascii="Times New Roman" w:hAnsi="Times New Roman" w:cs="Times New Roman"/>
            <w:sz w:val="24"/>
            <w:szCs w:val="24"/>
          </w:rPr>
          <w:t xml:space="preserve">muscles during stepping on treadmill. Latencies of spinal cord responses are statistically different (p&lt;0.001) for MG and </w:t>
        </w:r>
      </w:ins>
      <w:ins w:id="579" w:author="Igor A Lavrov" w:date="2018-08-18T11:14:00Z">
        <w:r>
          <w:rPr>
            <w:rStyle w:val="16"/>
            <w:rFonts w:ascii="Times New Roman" w:hAnsi="Times New Roman" w:cs="Times New Roman"/>
            <w:sz w:val="24"/>
            <w:szCs w:val="24"/>
          </w:rPr>
          <w:t xml:space="preserve">TA </w:t>
        </w:r>
      </w:ins>
      <w:ins w:id="580" w:author="Igor A Lavrov" w:date="2018-08-18T11:14:00Z">
        <w:r>
          <w:rPr>
            <w:rFonts w:ascii="Times New Roman" w:hAnsi="Times New Roman" w:cs="Times New Roman"/>
            <w:sz w:val="24"/>
            <w:szCs w:val="24"/>
          </w:rPr>
          <w:t xml:space="preserve">respectively (n=9). C. Numbers of picks (1-6) in PC in A and B correspond to the latency for each pick in PC in C. from </w:t>
        </w:r>
      </w:ins>
      <w:ins w:id="581" w:author="Igor A Lavrov" w:date="2018-08-18T11:14:00Z">
        <w:r>
          <w:rPr>
            <w:rStyle w:val="16"/>
            <w:rFonts w:ascii="Times New Roman" w:hAnsi="Times New Roman" w:cs="Times New Roman"/>
            <w:sz w:val="24"/>
            <w:szCs w:val="24"/>
          </w:rPr>
          <w:t>[</w:t>
        </w:r>
      </w:ins>
      <w:ins w:id="582" w:author="Igor A Lavrov" w:date="2018-08-18T11:14:00Z">
        <w:r>
          <w:rPr>
            <w:rStyle w:val="17"/>
            <w:rFonts w:ascii="Times New Roman" w:hAnsi="Times New Roman" w:cs="Times New Roman"/>
            <w:sz w:val="24"/>
            <w:szCs w:val="24"/>
          </w:rPr>
          <w:fldChar w:fldCharType="begin"/>
        </w:r>
      </w:ins>
      <w:ins w:id="583" w:author="Igor A Lavrov" w:date="2018-08-18T11:14:00Z">
        <w:r>
          <w:rPr>
            <w:rStyle w:val="17"/>
            <w:rFonts w:ascii="Times New Roman" w:hAnsi="Times New Roman" w:cs="Times New Roman"/>
            <w:sz w:val="24"/>
            <w:szCs w:val="24"/>
          </w:rPr>
          <w:instrText xml:space="preserve"> HYPERLINK \l "bookmark92" </w:instrText>
        </w:r>
      </w:ins>
      <w:ins w:id="584" w:author="Igor A Lavrov" w:date="2018-08-18T11:14:00Z">
        <w:r>
          <w:rPr>
            <w:rStyle w:val="17"/>
            <w:rFonts w:ascii="Times New Roman" w:hAnsi="Times New Roman" w:cs="Times New Roman"/>
            <w:sz w:val="24"/>
            <w:szCs w:val="24"/>
          </w:rPr>
          <w:fldChar w:fldCharType="separate"/>
        </w:r>
      </w:ins>
      <w:ins w:id="585" w:author="Igor A Lavrov" w:date="2018-08-18T11:14:00Z">
        <w:r>
          <w:rPr>
            <w:rStyle w:val="17"/>
            <w:rFonts w:ascii="Times New Roman" w:hAnsi="Times New Roman" w:cs="Times New Roman"/>
            <w:sz w:val="24"/>
            <w:szCs w:val="24"/>
          </w:rPr>
          <w:t xml:space="preserve">Lavrov </w:t>
        </w:r>
      </w:ins>
      <w:ins w:id="586" w:author="Igor A Lavrov" w:date="2018-08-18T11:14:00Z">
        <w:r>
          <w:rPr>
            <w:rStyle w:val="18"/>
            <w:rFonts w:ascii="Times New Roman" w:hAnsi="Times New Roman" w:cs="Times New Roman"/>
            <w:sz w:val="24"/>
            <w:szCs w:val="24"/>
          </w:rPr>
          <w:t>et al., 2008</w:t>
        </w:r>
      </w:ins>
      <w:ins w:id="587" w:author="Igor A Lavrov" w:date="2018-08-18T11:14:00Z">
        <w:r>
          <w:rPr>
            <w:rFonts w:ascii="Times New Roman" w:hAnsi="Times New Roman" w:cs="Times New Roman"/>
            <w:sz w:val="24"/>
            <w:szCs w:val="24"/>
          </w:rPr>
          <w:fldChar w:fldCharType="end"/>
        </w:r>
      </w:ins>
      <w:ins w:id="588" w:author="Igor A Lavrov" w:date="2018-08-18T11:14:00Z">
        <w:r>
          <w:rPr>
            <w:rFonts w:ascii="Times New Roman" w:hAnsi="Times New Roman" w:cs="Times New Roman"/>
            <w:sz w:val="24"/>
            <w:szCs w:val="24"/>
          </w:rPr>
          <w:t>]. D. Schematic organization of simple hypothetic spinal circuitry, representing modulation of MR, LR, and PC with</w:t>
        </w:r>
      </w:ins>
      <w:ins w:id="589" w:author="Igor A Lavrov" w:date="2018-08-18T11:14:00Z">
        <w:r>
          <w:rPr>
            <w:rStyle w:val="16"/>
            <w:rFonts w:ascii="Times New Roman" w:hAnsi="Times New Roman" w:cs="Times New Roman"/>
            <w:sz w:val="24"/>
            <w:szCs w:val="24"/>
          </w:rPr>
          <w:t xml:space="preserve"> </w:t>
        </w:r>
      </w:ins>
      <w:ins w:id="590" w:author="Igor A Lavrov" w:date="2018-08-18T11:14:00Z">
        <w:r>
          <w:rPr>
            <w:rFonts w:ascii="Times New Roman" w:hAnsi="Times New Roman" w:cs="Times New Roman"/>
            <w:sz w:val="24"/>
            <w:szCs w:val="24"/>
          </w:rPr>
          <w:t>ES.</w:t>
        </w:r>
      </w:ins>
    </w:p>
    <w:p>
      <w:pPr>
        <w:pStyle w:val="14"/>
        <w:spacing w:line="256" w:lineRule="auto"/>
        <w:ind w:right="485"/>
        <w:jc w:val="both"/>
        <w:rPr>
          <w:ins w:id="591" w:author="Igor A Lavrov" w:date="2018-08-18T11:14:00Z"/>
          <w:rFonts w:ascii="Times New Roman" w:hAnsi="Times New Roman" w:cs="Times New Roman"/>
          <w:sz w:val="24"/>
          <w:szCs w:val="24"/>
        </w:rPr>
      </w:pPr>
    </w:p>
    <w:p>
      <w:pPr>
        <w:pStyle w:val="14"/>
        <w:spacing w:line="256" w:lineRule="auto"/>
        <w:ind w:right="485"/>
        <w:jc w:val="both"/>
        <w:rPr>
          <w:ins w:id="592" w:author="Igor A Lavrov" w:date="2018-08-18T11:14:00Z"/>
          <w:rFonts w:ascii="Times New Roman" w:hAnsi="Times New Roman" w:cs="Times New Roman"/>
          <w:sz w:val="24"/>
          <w:szCs w:val="24"/>
        </w:rPr>
      </w:pPr>
    </w:p>
    <w:p>
      <w:pPr>
        <w:pStyle w:val="6"/>
        <w:ind w:left="1082" w:right="485"/>
        <w:jc w:val="both"/>
        <w:rPr>
          <w:ins w:id="593" w:author="Igor A Lavrov" w:date="2018-08-18T11:14:00Z"/>
          <w:rFonts w:ascii="Times New Roman" w:hAnsi="Times New Roman" w:cs="Times New Roman"/>
          <w:sz w:val="24"/>
          <w:szCs w:val="24"/>
        </w:rPr>
      </w:pPr>
      <w:ins w:id="594" w:author="Igor A Lavrov" w:date="2018-08-18T11:14:00Z">
        <w:r>
          <w:rPr>
            <w:rFonts w:ascii="Times New Roman" w:hAnsi="Times New Roman" w:cs="Times New Roman"/>
            <w:sz w:val="24"/>
            <w:szCs w:val="24"/>
          </w:rPr>
          <w:drawing>
            <wp:inline distT="0" distB="0" distL="0" distR="0">
              <wp:extent cx="3723005" cy="2889250"/>
              <wp:effectExtent l="0" t="0" r="0" b="6350"/>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pic:cNvPicPr>
                        <a:picLocks noChangeAspect="1"/>
                      </pic:cNvPicPr>
                    </pic:nvPicPr>
                    <pic:blipFill>
                      <a:blip r:embed="rId11"/>
                      <a:stretch>
                        <a:fillRect/>
                      </a:stretch>
                    </pic:blipFill>
                    <pic:spPr>
                      <a:xfrm>
                        <a:off x="0" y="0"/>
                        <a:ext cx="3721673" cy="2888136"/>
                      </a:xfrm>
                      <a:prstGeom prst="rect">
                        <a:avLst/>
                      </a:prstGeom>
                      <a:ln w="12700" cap="flat">
                        <a:noFill/>
                        <a:miter lim="400000"/>
                        <a:headEnd/>
                        <a:tailEnd/>
                      </a:ln>
                      <a:effectLst/>
                    </pic:spPr>
                  </pic:pic>
                </a:graphicData>
              </a:graphic>
            </wp:inline>
          </w:drawing>
        </w:r>
      </w:ins>
    </w:p>
    <w:p>
      <w:pPr>
        <w:pStyle w:val="6"/>
        <w:spacing w:before="6"/>
        <w:ind w:left="0" w:right="485"/>
        <w:jc w:val="both"/>
        <w:rPr>
          <w:ins w:id="596" w:author="Igor A Lavrov" w:date="2018-08-18T11:14:00Z"/>
          <w:rFonts w:ascii="Times New Roman" w:hAnsi="Times New Roman" w:cs="Times New Roman"/>
          <w:sz w:val="24"/>
          <w:szCs w:val="24"/>
        </w:rPr>
      </w:pPr>
    </w:p>
    <w:p>
      <w:pPr>
        <w:pStyle w:val="6"/>
        <w:spacing w:before="104" w:line="252" w:lineRule="auto"/>
        <w:ind w:right="485"/>
        <w:jc w:val="both"/>
        <w:rPr>
          <w:ins w:id="597" w:author="Igor A Lavrov" w:date="2018-08-18T11:14:00Z"/>
          <w:rFonts w:ascii="Times New Roman" w:hAnsi="Times New Roman" w:cs="Times New Roman"/>
          <w:sz w:val="24"/>
          <w:szCs w:val="24"/>
        </w:rPr>
      </w:pPr>
      <w:ins w:id="598" w:author="Igor A Lavrov" w:date="2018-08-18T11:14:00Z">
        <w:r>
          <w:rPr>
            <w:rFonts w:ascii="Times New Roman" w:hAnsi="Times New Roman" w:cs="Times New Roman"/>
            <w:sz w:val="24"/>
            <w:szCs w:val="24"/>
          </w:rPr>
          <w:t xml:space="preserve">Figure 2:  A. </w:t>
        </w:r>
      </w:ins>
      <w:ins w:id="599" w:author="Igor A Lavrov" w:date="2018-08-18T11:14:00Z">
        <w:r>
          <w:rPr>
            <w:rStyle w:val="16"/>
            <w:rFonts w:ascii="Times New Roman" w:hAnsi="Times New Roman" w:cs="Times New Roman"/>
            <w:sz w:val="24"/>
            <w:szCs w:val="24"/>
          </w:rPr>
          <w:t xml:space="preserve">Formation  </w:t>
        </w:r>
      </w:ins>
      <w:ins w:id="600" w:author="Igor A Lavrov" w:date="2018-08-18T11:14:00Z">
        <w:r>
          <w:rPr>
            <w:rFonts w:ascii="Times New Roman" w:hAnsi="Times New Roman" w:cs="Times New Roman"/>
            <w:sz w:val="24"/>
            <w:szCs w:val="24"/>
          </w:rPr>
          <w:t xml:space="preserve">of EMG bursts in MG and </w:t>
        </w:r>
      </w:ins>
      <w:ins w:id="601" w:author="Igor A Lavrov" w:date="2018-08-18T11:14:00Z">
        <w:r>
          <w:rPr>
            <w:rStyle w:val="16"/>
            <w:rFonts w:ascii="Times New Roman" w:hAnsi="Times New Roman" w:cs="Times New Roman"/>
            <w:sz w:val="24"/>
            <w:szCs w:val="24"/>
          </w:rPr>
          <w:t xml:space="preserve">TA </w:t>
        </w:r>
      </w:ins>
      <w:ins w:id="602" w:author="Igor A Lavrov" w:date="2018-08-18T11:14:00Z">
        <w:r>
          <w:rPr>
            <w:rFonts w:ascii="Times New Roman" w:hAnsi="Times New Roman" w:cs="Times New Roman"/>
            <w:sz w:val="24"/>
            <w:szCs w:val="24"/>
          </w:rPr>
          <w:t xml:space="preserve">muscles from MR, LR and responses of PC during stepping. B. Organization of EMG burst from MR and LR in MG muscle. C. Different modulation of MR and LR in </w:t>
        </w:r>
      </w:ins>
      <w:ins w:id="603" w:author="Igor A Lavrov" w:date="2018-08-18T11:14:00Z">
        <w:r>
          <w:rPr>
            <w:rStyle w:val="16"/>
            <w:rFonts w:ascii="Times New Roman" w:hAnsi="Times New Roman" w:cs="Times New Roman"/>
            <w:sz w:val="24"/>
            <w:szCs w:val="24"/>
          </w:rPr>
          <w:t>TA</w:t>
        </w:r>
      </w:ins>
      <w:ins w:id="604" w:author="Igor A Lavrov" w:date="2018-08-18T11:14:00Z">
        <w:r>
          <w:rPr>
            <w:rStyle w:val="16"/>
            <w:rFonts w:ascii="Times New Roman" w:hAnsi="Times New Roman" w:cs="Times New Roman"/>
            <w:sz w:val="24"/>
            <w:szCs w:val="24"/>
          </w:rPr>
          <w:t xml:space="preserve"> </w:t>
        </w:r>
      </w:ins>
      <w:ins w:id="605" w:author="Igor A Lavrov" w:date="2018-08-18T11:14:00Z">
        <w:r>
          <w:rPr>
            <w:rFonts w:ascii="Times New Roman" w:hAnsi="Times New Roman" w:cs="Times New Roman"/>
            <w:sz w:val="24"/>
            <w:szCs w:val="24"/>
          </w:rPr>
          <w:t xml:space="preserve">and MG muscles,  correspondingly.   D. Generated   </w:t>
        </w:r>
      </w:ins>
      <w:ins w:id="606" w:author="Igor A Lavrov" w:date="2018-08-18T11:14:00Z">
        <w:r>
          <w:rPr>
            <w:rStyle w:val="16"/>
            <w:rFonts w:ascii="Times New Roman" w:hAnsi="Times New Roman" w:cs="Times New Roman"/>
            <w:sz w:val="24"/>
            <w:szCs w:val="24"/>
          </w:rPr>
          <w:t xml:space="preserve">by </w:t>
        </w:r>
      </w:ins>
      <w:ins w:id="607" w:author="Igor A Lavrov" w:date="2018-08-18T11:14:00Z">
        <w:r>
          <w:rPr>
            <w:rFonts w:ascii="Times New Roman" w:hAnsi="Times New Roman" w:cs="Times New Roman"/>
            <w:sz w:val="24"/>
            <w:szCs w:val="24"/>
          </w:rPr>
          <w:t xml:space="preserve">computer model modulation of monosynaptic responses in flexor and extensor muscles. E. Generated </w:t>
        </w:r>
      </w:ins>
      <w:ins w:id="608" w:author="Igor A Lavrov" w:date="2018-08-18T11:14:00Z">
        <w:r>
          <w:rPr>
            <w:rStyle w:val="16"/>
            <w:rFonts w:ascii="Times New Roman" w:hAnsi="Times New Roman" w:cs="Times New Roman"/>
            <w:sz w:val="24"/>
            <w:szCs w:val="24"/>
          </w:rPr>
          <w:t xml:space="preserve">by </w:t>
        </w:r>
      </w:ins>
      <w:ins w:id="609" w:author="Igor A Lavrov" w:date="2018-08-18T11:14:00Z">
        <w:r>
          <w:rPr>
            <w:rFonts w:ascii="Times New Roman" w:hAnsi="Times New Roman" w:cs="Times New Roman"/>
            <w:sz w:val="24"/>
            <w:szCs w:val="24"/>
          </w:rPr>
          <w:t>computer model modulation of polysynaptic activity in extensor muscle. D and E represent different presets of synaptic</w:t>
        </w:r>
      </w:ins>
      <w:ins w:id="610" w:author="Igor A Lavrov" w:date="2018-08-18T11:14:00Z">
        <w:r>
          <w:rPr>
            <w:rStyle w:val="16"/>
            <w:rFonts w:ascii="Times New Roman" w:hAnsi="Times New Roman" w:cs="Times New Roman"/>
            <w:sz w:val="24"/>
            <w:szCs w:val="24"/>
          </w:rPr>
          <w:t xml:space="preserve"> </w:t>
        </w:r>
      </w:ins>
      <w:ins w:id="611" w:author="Igor A Lavrov" w:date="2018-08-18T11:14:00Z">
        <w:r>
          <w:rPr>
            <w:rFonts w:ascii="Times New Roman" w:hAnsi="Times New Roman" w:cs="Times New Roman"/>
            <w:sz w:val="24"/>
            <w:szCs w:val="24"/>
          </w:rPr>
          <w:t>configurations.</w:t>
        </w:r>
      </w:ins>
    </w:p>
    <w:p>
      <w:pPr>
        <w:pStyle w:val="14"/>
        <w:spacing w:line="256" w:lineRule="auto"/>
        <w:ind w:right="485"/>
        <w:jc w:val="both"/>
        <w:rPr>
          <w:ins w:id="612" w:author="Igor A Lavrov" w:date="2018-08-18T11:15:00Z"/>
          <w:rFonts w:ascii="Times New Roman" w:hAnsi="Times New Roman" w:cs="Times New Roman"/>
          <w:sz w:val="24"/>
          <w:szCs w:val="24"/>
        </w:rPr>
      </w:pPr>
    </w:p>
    <w:p>
      <w:pPr>
        <w:pStyle w:val="14"/>
        <w:spacing w:line="256" w:lineRule="auto"/>
        <w:ind w:right="485"/>
        <w:jc w:val="both"/>
        <w:rPr>
          <w:rFonts w:ascii="Times New Roman" w:hAnsi="Times New Roman" w:cs="Times New Roman"/>
          <w:sz w:val="24"/>
          <w:szCs w:val="24"/>
        </w:rPr>
      </w:pPr>
    </w:p>
    <w:p>
      <w:pPr>
        <w:pStyle w:val="6"/>
        <w:ind w:left="0" w:right="485"/>
        <w:jc w:val="both"/>
        <w:rPr>
          <w:rFonts w:ascii="Times New Roman" w:hAnsi="Times New Roman" w:cs="Times New Roman"/>
          <w:sz w:val="24"/>
          <w:szCs w:val="24"/>
        </w:rPr>
      </w:pPr>
    </w:p>
    <w:p>
      <w:pPr>
        <w:pStyle w:val="6"/>
        <w:spacing w:before="137" w:line="252" w:lineRule="auto"/>
        <w:ind w:right="485"/>
        <w:jc w:val="both"/>
        <w:rPr>
          <w:ins w:id="613" w:author="Igor A Lavrov" w:date="2018-08-18T11:22:00Z"/>
          <w:rFonts w:ascii="Times New Roman" w:hAnsi="Times New Roman" w:cs="Times New Roman"/>
          <w:b/>
          <w:sz w:val="24"/>
          <w:szCs w:val="24"/>
        </w:rPr>
      </w:pPr>
      <w:r>
        <w:rPr>
          <w:rFonts w:ascii="Times New Roman" w:hAnsi="Times New Roman" w:cs="Times New Roman"/>
          <w:b/>
          <w:sz w:val="24"/>
          <w:szCs w:val="24"/>
        </w:rPr>
        <w:t>CPG computational model</w:t>
      </w:r>
    </w:p>
    <w:p>
      <w:pPr>
        <w:pStyle w:val="6"/>
        <w:spacing w:before="137" w:line="252" w:lineRule="auto"/>
        <w:ind w:right="485"/>
        <w:jc w:val="both"/>
        <w:rPr>
          <w:ins w:id="614" w:author="Igor A Lavrov" w:date="2018-08-18T11:27:00Z"/>
          <w:rFonts w:ascii="Times New Roman" w:hAnsi="Times New Roman" w:cs="Times New Roman"/>
          <w:b/>
          <w:sz w:val="24"/>
          <w:szCs w:val="24"/>
        </w:rPr>
      </w:pPr>
      <w:ins w:id="615" w:author="Igor A Lavrov" w:date="2018-08-18T11:23:00Z">
        <w:r>
          <w:rPr>
            <w:rFonts w:ascii="Times New Roman" w:hAnsi="Times New Roman" w:cs="Times New Roman"/>
            <w:b/>
            <w:sz w:val="24"/>
            <w:szCs w:val="24"/>
          </w:rPr>
          <w:t>Model organization</w:t>
        </w:r>
      </w:ins>
      <w:ins w:id="616" w:author="Igor A Lavrov" w:date="2018-08-18T11:26:00Z">
        <w:r>
          <w:rPr>
            <w:rFonts w:ascii="Times New Roman" w:hAnsi="Times New Roman" w:cs="Times New Roman"/>
            <w:b/>
            <w:sz w:val="24"/>
            <w:szCs w:val="24"/>
          </w:rPr>
          <w:t xml:space="preserve"> </w:t>
        </w:r>
      </w:ins>
    </w:p>
    <w:p>
      <w:pPr>
        <w:pStyle w:val="6"/>
        <w:spacing w:before="137" w:line="252" w:lineRule="auto"/>
        <w:ind w:right="485"/>
        <w:jc w:val="both"/>
        <w:rPr>
          <w:ins w:id="617" w:author="Igor A Lavrov" w:date="2018-08-18T11:29:00Z"/>
          <w:rFonts w:ascii="Times New Roman" w:hAnsi="Times New Roman" w:cs="Times New Roman"/>
          <w:b/>
          <w:sz w:val="24"/>
          <w:szCs w:val="24"/>
        </w:rPr>
      </w:pPr>
      <w:ins w:id="618" w:author="Igor A Lavrov" w:date="2018-08-18T11:26:00Z">
        <w:r>
          <w:rPr>
            <w:rFonts w:ascii="Times New Roman" w:hAnsi="Times New Roman" w:cs="Times New Roman"/>
            <w:b/>
            <w:sz w:val="24"/>
            <w:szCs w:val="24"/>
          </w:rPr>
          <w:t>[</w:t>
        </w:r>
      </w:ins>
      <w:ins w:id="619" w:author="Igor A Lavrov" w:date="2018-08-18T11:27:00Z">
        <w:r>
          <w:rPr>
            <w:rFonts w:ascii="Times New Roman" w:hAnsi="Times New Roman" w:cs="Times New Roman"/>
            <w:b/>
            <w:sz w:val="24"/>
            <w:szCs w:val="24"/>
          </w:rPr>
          <w:t>p</w:t>
        </w:r>
      </w:ins>
      <w:ins w:id="620" w:author="Igor A Lavrov" w:date="2018-08-18T11:26:00Z">
        <w:r>
          <w:rPr>
            <w:rFonts w:ascii="Times New Roman" w:hAnsi="Times New Roman" w:cs="Times New Roman"/>
            <w:b/>
            <w:sz w:val="24"/>
            <w:szCs w:val="24"/>
          </w:rPr>
          <w:t>lease look other papers, like Rybak</w:t>
        </w:r>
      </w:ins>
      <w:ins w:id="621" w:author="Igor A Lavrov" w:date="2018-08-18T11:53:00Z">
        <w:r>
          <w:rPr>
            <w:rFonts w:ascii="Times New Roman" w:hAnsi="Times New Roman" w:cs="Times New Roman"/>
            <w:b/>
            <w:sz w:val="24"/>
            <w:szCs w:val="24"/>
          </w:rPr>
          <w:t xml:space="preserve"> et al,</w:t>
        </w:r>
      </w:ins>
      <w:ins w:id="622" w:author="Igor A Lavrov" w:date="2018-08-18T11:26:00Z">
        <w:r>
          <w:rPr>
            <w:rFonts w:ascii="Times New Roman" w:hAnsi="Times New Roman" w:cs="Times New Roman"/>
            <w:b/>
            <w:sz w:val="24"/>
            <w:szCs w:val="24"/>
          </w:rPr>
          <w:t xml:space="preserve"> and try to describe basic stracture of CPG computational model</w:t>
        </w:r>
      </w:ins>
      <w:ins w:id="623" w:author="Igor A Lavrov" w:date="2018-08-18T11:28:00Z">
        <w:r>
          <w:rPr>
            <w:rFonts w:ascii="Times New Roman" w:hAnsi="Times New Roman" w:cs="Times New Roman"/>
            <w:b/>
            <w:sz w:val="24"/>
            <w:szCs w:val="24"/>
          </w:rPr>
          <w:t xml:space="preserve">. </w:t>
        </w:r>
      </w:ins>
    </w:p>
    <w:p>
      <w:pPr>
        <w:pStyle w:val="6"/>
        <w:spacing w:before="137" w:line="252" w:lineRule="auto"/>
        <w:ind w:right="485"/>
        <w:jc w:val="both"/>
        <w:rPr>
          <w:ins w:id="624" w:author="Igor A Lavrov" w:date="2018-08-18T11:24:00Z"/>
          <w:rFonts w:ascii="Times New Roman" w:hAnsi="Times New Roman" w:cs="Times New Roman"/>
          <w:b/>
          <w:sz w:val="24"/>
          <w:szCs w:val="24"/>
        </w:rPr>
      </w:pPr>
      <w:ins w:id="625" w:author="Igor A Lavrov" w:date="2018-08-18T11:28:00Z">
        <w:r>
          <w:rPr>
            <w:rFonts w:ascii="Times New Roman" w:hAnsi="Times New Roman" w:cs="Times New Roman"/>
            <w:b/>
            <w:sz w:val="24"/>
            <w:szCs w:val="24"/>
          </w:rPr>
          <w:t>This needs to be done for both Neuron and Nest, late</w:t>
        </w:r>
      </w:ins>
      <w:ins w:id="626" w:author="Igor A Lavrov" w:date="2018-08-18T11:53:00Z">
        <w:r>
          <w:rPr>
            <w:rFonts w:ascii="Times New Roman" w:hAnsi="Times New Roman" w:cs="Times New Roman"/>
            <w:b/>
            <w:sz w:val="24"/>
            <w:szCs w:val="24"/>
          </w:rPr>
          <w:t>r</w:t>
        </w:r>
      </w:ins>
      <w:ins w:id="627" w:author="Igor A Lavrov" w:date="2018-08-18T11:28:00Z">
        <w:r>
          <w:rPr>
            <w:rFonts w:ascii="Times New Roman" w:hAnsi="Times New Roman" w:cs="Times New Roman"/>
            <w:b/>
            <w:sz w:val="24"/>
            <w:szCs w:val="24"/>
          </w:rPr>
          <w:t xml:space="preserve"> in results we have to compare both outcomes</w:t>
        </w:r>
      </w:ins>
      <w:ins w:id="628" w:author="Igor A Lavrov" w:date="2018-08-18T11:53:00Z">
        <w:r>
          <w:rPr>
            <w:rFonts w:ascii="Times New Roman" w:hAnsi="Times New Roman" w:cs="Times New Roman"/>
            <w:b/>
            <w:sz w:val="24"/>
            <w:szCs w:val="24"/>
          </w:rPr>
          <w:t>.</w:t>
        </w:r>
      </w:ins>
      <w:ins w:id="629" w:author="Igor A Lavrov" w:date="2018-08-18T11:26:00Z">
        <w:r>
          <w:rPr>
            <w:rFonts w:ascii="Times New Roman" w:hAnsi="Times New Roman" w:cs="Times New Roman"/>
            <w:b/>
            <w:sz w:val="24"/>
            <w:szCs w:val="24"/>
          </w:rPr>
          <w:t>]</w:t>
        </w:r>
      </w:ins>
    </w:p>
    <w:p>
      <w:pPr>
        <w:pStyle w:val="6"/>
        <w:spacing w:before="137" w:line="252" w:lineRule="auto"/>
        <w:ind w:right="485"/>
        <w:jc w:val="both"/>
        <w:rPr>
          <w:ins w:id="630" w:author="Igor A Lavrov" w:date="2018-08-18T11:24:00Z"/>
          <w:rFonts w:ascii="Times New Roman" w:hAnsi="Times New Roman" w:cs="Times New Roman"/>
          <w:b/>
          <w:sz w:val="24"/>
          <w:szCs w:val="24"/>
        </w:rPr>
      </w:pPr>
    </w:p>
    <w:p>
      <w:pPr>
        <w:pStyle w:val="6"/>
        <w:spacing w:before="137" w:line="252" w:lineRule="auto"/>
        <w:ind w:right="485"/>
        <w:jc w:val="both"/>
        <w:rPr>
          <w:ins w:id="631" w:author="Igor A Lavrov" w:date="2018-08-18T11:24:00Z"/>
          <w:rFonts w:ascii="Times New Roman" w:hAnsi="Times New Roman" w:cs="Times New Roman"/>
          <w:b/>
          <w:sz w:val="24"/>
          <w:szCs w:val="24"/>
        </w:rPr>
      </w:pPr>
    </w:p>
    <w:p>
      <w:pPr>
        <w:pStyle w:val="6"/>
        <w:spacing w:before="137" w:line="252" w:lineRule="auto"/>
        <w:ind w:right="485"/>
        <w:jc w:val="both"/>
        <w:rPr>
          <w:rFonts w:ascii="Times New Roman" w:hAnsi="Times New Roman" w:cs="Times New Roman"/>
          <w:b/>
          <w:sz w:val="24"/>
          <w:szCs w:val="24"/>
        </w:rPr>
      </w:pPr>
    </w:p>
    <w:p>
      <w:pPr>
        <w:pStyle w:val="6"/>
        <w:spacing w:before="137" w:line="252" w:lineRule="auto"/>
        <w:ind w:right="485"/>
        <w:jc w:val="both"/>
        <w:rPr>
          <w:rFonts w:ascii="Times New Roman" w:hAnsi="Times New Roman" w:cs="Times New Roman"/>
          <w:sz w:val="24"/>
          <w:szCs w:val="24"/>
        </w:rPr>
      </w:pPr>
      <w:commentRangeStart w:id="2"/>
      <w:r>
        <w:rPr>
          <w:rFonts w:ascii="Times New Roman" w:hAnsi="Times New Roman" w:cs="Times New Roman"/>
          <w:sz w:val="24"/>
          <w:szCs w:val="24"/>
        </w:rPr>
        <w:t>According to Fig.</w:t>
      </w:r>
      <w:r>
        <w:rPr>
          <w:rStyle w:val="18"/>
          <w:rFonts w:ascii="Times New Roman" w:hAnsi="Times New Roman" w:cs="Times New Roman"/>
          <w:sz w:val="24"/>
          <w:szCs w:val="24"/>
        </w:rPr>
        <w:t>2</w:t>
      </w:r>
      <w:r>
        <w:rPr>
          <w:rStyle w:val="18"/>
          <w:rFonts w:ascii="Times New Roman" w:hAnsi="Times New Roman" w:cs="Times New Roman"/>
          <w:sz w:val="24"/>
          <w:szCs w:val="24"/>
        </w:rPr>
        <w:fldChar w:fldCharType="begin"/>
      </w:r>
      <w:r>
        <w:rPr>
          <w:rStyle w:val="18"/>
          <w:rFonts w:ascii="Times New Roman" w:hAnsi="Times New Roman" w:cs="Times New Roman"/>
          <w:sz w:val="24"/>
          <w:szCs w:val="24"/>
        </w:rPr>
        <w:instrText xml:space="preserve"> HYPERLINK \l "bookmark14" </w:instrText>
      </w:r>
      <w:r>
        <w:rPr>
          <w:rStyle w:val="18"/>
          <w:rFonts w:ascii="Times New Roman" w:hAnsi="Times New Roman" w:cs="Times New Roman"/>
          <w:sz w:val="24"/>
          <w:szCs w:val="24"/>
        </w:rPr>
        <w:fldChar w:fldCharType="separate"/>
      </w:r>
      <w:r>
        <w:rPr>
          <w:rStyle w:val="18"/>
          <w:rFonts w:ascii="Times New Roman" w:hAnsi="Times New Roman" w:cs="Times New Roman"/>
          <w:sz w:val="24"/>
          <w:szCs w:val="24"/>
        </w:rPr>
        <w:t xml:space="preserve">(C </w:t>
      </w:r>
      <w:r>
        <w:rPr>
          <w:rFonts w:ascii="Times New Roman" w:hAnsi="Times New Roman" w:cs="Times New Roman"/>
          <w:sz w:val="24"/>
          <w:szCs w:val="24"/>
        </w:rPr>
        <w:fldChar w:fldCharType="end"/>
      </w:r>
      <w:r>
        <w:rPr>
          <w:rFonts w:ascii="Times New Roman" w:hAnsi="Times New Roman" w:cs="Times New Roman"/>
          <w:sz w:val="24"/>
          <w:szCs w:val="24"/>
        </w:rPr>
        <w:t xml:space="preserve">Extensor) the neuronal activity of the extensor muscle divided into </w:t>
      </w:r>
      <w:r>
        <w:rPr>
          <w:rStyle w:val="16"/>
          <w:rFonts w:ascii="Times New Roman" w:hAnsi="Times New Roman" w:cs="Times New Roman"/>
          <w:sz w:val="24"/>
          <w:szCs w:val="24"/>
        </w:rPr>
        <w:t>25</w:t>
      </w:r>
      <w:r>
        <w:rPr>
          <w:rStyle w:val="16"/>
          <w:rFonts w:ascii="Times New Roman" w:hAnsi="Times New Roman" w:cs="Times New Roman"/>
          <w:i/>
          <w:iCs/>
          <w:sz w:val="24"/>
          <w:szCs w:val="24"/>
        </w:rPr>
        <w:t xml:space="preserve">ms </w:t>
      </w:r>
      <w:commentRangeEnd w:id="2"/>
      <w:r>
        <w:rPr>
          <w:rStyle w:val="10"/>
          <w:rFonts w:ascii="Times New Roman" w:hAnsi="Times New Roman" w:cs="Times New Roman"/>
          <w:color w:val="auto"/>
        </w:rPr>
        <w:commentReference w:id="2"/>
      </w:r>
      <w:r>
        <w:rPr>
          <w:rFonts w:ascii="Times New Roman" w:hAnsi="Times New Roman" w:cs="Times New Roman"/>
          <w:sz w:val="24"/>
          <w:szCs w:val="24"/>
        </w:rPr>
        <w:t xml:space="preserve">slices identified via EES frequency </w:t>
      </w:r>
      <w:r>
        <w:rPr>
          <w:rStyle w:val="16"/>
          <w:rFonts w:ascii="Times New Roman" w:hAnsi="Times New Roman" w:cs="Times New Roman"/>
          <w:sz w:val="24"/>
          <w:szCs w:val="24"/>
        </w:rPr>
        <w:t>40</w:t>
      </w:r>
      <w:r>
        <w:rPr>
          <w:rStyle w:val="16"/>
          <w:rFonts w:ascii="Times New Roman" w:hAnsi="Times New Roman" w:cs="Times New Roman"/>
          <w:i/>
          <w:iCs/>
          <w:sz w:val="24"/>
          <w:szCs w:val="24"/>
        </w:rPr>
        <w:t xml:space="preserve">Hz </w:t>
      </w:r>
      <w:r>
        <w:rPr>
          <w:rFonts w:ascii="Times New Roman" w:hAnsi="Times New Roman" w:cs="Times New Roman"/>
          <w:sz w:val="24"/>
          <w:szCs w:val="24"/>
        </w:rPr>
        <w:t xml:space="preserve">more than that </w:t>
      </w:r>
      <w:r>
        <w:rPr>
          <w:rStyle w:val="16"/>
          <w:rFonts w:ascii="Times New Roman" w:hAnsi="Times New Roman" w:cs="Times New Roman"/>
          <w:sz w:val="24"/>
          <w:szCs w:val="24"/>
        </w:rPr>
        <w:t xml:space="preserve">we </w:t>
      </w:r>
      <w:r>
        <w:rPr>
          <w:rFonts w:ascii="Times New Roman" w:hAnsi="Times New Roman" w:cs="Times New Roman"/>
          <w:sz w:val="24"/>
          <w:szCs w:val="24"/>
        </w:rPr>
        <w:t xml:space="preserve">identify 6 periods of intensive neu- ronal </w:t>
      </w:r>
      <w:r>
        <w:rPr>
          <w:rStyle w:val="16"/>
          <w:rFonts w:ascii="Times New Roman" w:hAnsi="Times New Roman" w:cs="Times New Roman"/>
          <w:sz w:val="24"/>
          <w:szCs w:val="24"/>
        </w:rPr>
        <w:t xml:space="preserve">activity, </w:t>
      </w:r>
      <w:r>
        <w:rPr>
          <w:rFonts w:ascii="Times New Roman" w:hAnsi="Times New Roman" w:cs="Times New Roman"/>
          <w:sz w:val="24"/>
          <w:szCs w:val="24"/>
        </w:rPr>
        <w:t xml:space="preserve">according to this </w:t>
      </w:r>
      <w:r>
        <w:rPr>
          <w:rStyle w:val="16"/>
          <w:rFonts w:ascii="Times New Roman" w:hAnsi="Times New Roman" w:cs="Times New Roman"/>
          <w:sz w:val="24"/>
          <w:szCs w:val="24"/>
        </w:rPr>
        <w:t xml:space="preserve">we </w:t>
      </w:r>
      <w:r>
        <w:rPr>
          <w:rFonts w:ascii="Times New Roman" w:hAnsi="Times New Roman" w:cs="Times New Roman"/>
          <w:sz w:val="24"/>
          <w:szCs w:val="24"/>
        </w:rPr>
        <w:t xml:space="preserve">assumed the following 6 </w:t>
      </w:r>
      <w:r>
        <w:rPr>
          <w:rStyle w:val="16"/>
          <w:rFonts w:ascii="Times New Roman" w:hAnsi="Times New Roman" w:cs="Times New Roman"/>
          <w:sz w:val="24"/>
          <w:szCs w:val="24"/>
        </w:rPr>
        <w:t xml:space="preserve">layers </w:t>
      </w:r>
      <w:r>
        <w:rPr>
          <w:rFonts w:ascii="Times New Roman" w:hAnsi="Times New Roman" w:cs="Times New Roman"/>
          <w:sz w:val="24"/>
          <w:szCs w:val="24"/>
        </w:rPr>
        <w:t>neuronal structure of the CPG presented in Fig.</w:t>
      </w:r>
      <w:r>
        <w:rPr>
          <w:rStyle w:val="18"/>
          <w:rFonts w:ascii="Times New Roman" w:hAnsi="Times New Roman" w:cs="Times New Roman"/>
          <w:sz w:val="24"/>
          <w:szCs w:val="24"/>
        </w:rPr>
        <w:t>3</w:t>
      </w:r>
      <w:r>
        <w:rPr>
          <w:rFonts w:ascii="Times New Roman" w:hAnsi="Times New Roman" w:cs="Times New Roman"/>
          <w:sz w:val="24"/>
          <w:szCs w:val="24"/>
        </w:rPr>
        <w:t xml:space="preserve">. Each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of the proposed </w:t>
      </w:r>
      <w:ins w:id="632" w:author="Igor A Lavrov" w:date="2018-08-18T11:23:00Z">
        <w:r>
          <w:rPr>
            <w:rFonts w:ascii="Times New Roman" w:hAnsi="Times New Roman" w:cs="Times New Roman"/>
            <w:sz w:val="24"/>
            <w:szCs w:val="24"/>
          </w:rPr>
          <w:t>CPG model</w:t>
        </w:r>
      </w:ins>
      <w:ins w:id="633" w:author="Igor A Lavrov" w:date="2018-08-18T11:23:00Z">
        <w:r>
          <w:rPr>
            <w:rFonts w:ascii="Times New Roman" w:hAnsi="Times New Roman" w:cs="Times New Roman"/>
            <w:sz w:val="24"/>
            <w:szCs w:val="24"/>
          </w:rPr>
          <w:t xml:space="preserve"> </w:t>
        </w:r>
      </w:ins>
      <w:r>
        <w:rPr>
          <w:rFonts w:ascii="Times New Roman" w:hAnsi="Times New Roman" w:cs="Times New Roman"/>
          <w:sz w:val="24"/>
          <w:szCs w:val="24"/>
        </w:rPr>
        <w:t>creates the neuronal activity during corresponding</w:t>
      </w:r>
      <w:r>
        <w:rPr>
          <w:rStyle w:val="16"/>
          <w:rFonts w:ascii="Times New Roman" w:hAnsi="Times New Roman" w:cs="Times New Roman"/>
          <w:sz w:val="24"/>
          <w:szCs w:val="24"/>
        </w:rPr>
        <w:t xml:space="preserve"> </w:t>
      </w:r>
      <w:r>
        <w:rPr>
          <w:rFonts w:ascii="Times New Roman" w:hAnsi="Times New Roman" w:cs="Times New Roman"/>
          <w:sz w:val="24"/>
          <w:szCs w:val="24"/>
        </w:rPr>
        <w:t>slice</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overall</w:t>
      </w:r>
      <w:r>
        <w:rPr>
          <w:rStyle w:val="16"/>
          <w:rFonts w:ascii="Times New Roman" w:hAnsi="Times New Roman" w:cs="Times New Roman"/>
          <w:sz w:val="24"/>
          <w:szCs w:val="24"/>
        </w:rPr>
        <w:t xml:space="preserve"> </w:t>
      </w:r>
      <w:r>
        <w:rPr>
          <w:rFonts w:ascii="Times New Roman" w:hAnsi="Times New Roman" w:cs="Times New Roman"/>
          <w:sz w:val="24"/>
          <w:szCs w:val="24"/>
        </w:rPr>
        <w:t>neuronal</w:t>
      </w:r>
      <w:r>
        <w:rPr>
          <w:rStyle w:val="16"/>
          <w:rFonts w:ascii="Times New Roman" w:hAnsi="Times New Roman" w:cs="Times New Roman"/>
          <w:sz w:val="24"/>
          <w:szCs w:val="24"/>
        </w:rPr>
        <w:t xml:space="preserve"> </w:t>
      </w:r>
      <w:r>
        <w:rPr>
          <w:rFonts w:ascii="Times New Roman" w:hAnsi="Times New Roman" w:cs="Times New Roman"/>
          <w:sz w:val="24"/>
          <w:szCs w:val="24"/>
        </w:rPr>
        <w:t>activity</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interneuronal</w:t>
      </w:r>
      <w:r>
        <w:rPr>
          <w:rStyle w:val="16"/>
          <w:rFonts w:ascii="Times New Roman" w:hAnsi="Times New Roman" w:cs="Times New Roman"/>
          <w:sz w:val="24"/>
          <w:szCs w:val="24"/>
        </w:rPr>
        <w:t xml:space="preserve"> pool </w:t>
      </w:r>
      <w:r>
        <w:rPr>
          <w:rFonts w:ascii="Times New Roman" w:hAnsi="Times New Roman" w:cs="Times New Roman"/>
          <w:sz w:val="24"/>
          <w:szCs w:val="24"/>
        </w:rPr>
        <w:t>is</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result</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summation</w:t>
      </w:r>
      <w:r>
        <w:rPr>
          <w:rStyle w:val="16"/>
          <w:rFonts w:ascii="Times New Roman" w:hAnsi="Times New Roman" w:cs="Times New Roman"/>
          <w:sz w:val="24"/>
          <w:szCs w:val="24"/>
        </w:rPr>
        <w:t xml:space="preserve"> </w:t>
      </w:r>
      <w:r>
        <w:rPr>
          <w:rFonts w:ascii="Times New Roman" w:hAnsi="Times New Roman" w:cs="Times New Roman"/>
          <w:sz w:val="24"/>
          <w:szCs w:val="24"/>
        </w:rPr>
        <w:t xml:space="preserve">of neuronal activity of active layers. Each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is triggered via EES and sensory projections starting from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1 the EES signal is propagated each time </w:t>
      </w:r>
      <w:r>
        <w:rPr>
          <w:rStyle w:val="16"/>
          <w:rFonts w:ascii="Times New Roman" w:hAnsi="Times New Roman" w:cs="Times New Roman"/>
          <w:sz w:val="24"/>
          <w:szCs w:val="24"/>
        </w:rPr>
        <w:t xml:space="preserve">towards </w:t>
      </w:r>
      <w:r>
        <w:rPr>
          <w:rFonts w:ascii="Times New Roman" w:hAnsi="Times New Roman" w:cs="Times New Roman"/>
          <w:sz w:val="24"/>
          <w:szCs w:val="24"/>
        </w:rPr>
        <w:t xml:space="preserve">next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Higher </w:t>
      </w:r>
      <w:r>
        <w:rPr>
          <w:rStyle w:val="16"/>
          <w:rFonts w:ascii="Times New Roman" w:hAnsi="Times New Roman" w:cs="Times New Roman"/>
          <w:sz w:val="24"/>
          <w:szCs w:val="24"/>
        </w:rPr>
        <w:t xml:space="preserve">layers </w:t>
      </w:r>
      <w:r>
        <w:rPr>
          <w:rFonts w:ascii="Times New Roman" w:hAnsi="Times New Roman" w:cs="Times New Roman"/>
          <w:sz w:val="24"/>
          <w:szCs w:val="24"/>
        </w:rPr>
        <w:t xml:space="preserve">inhibit </w:t>
      </w:r>
      <w:r>
        <w:rPr>
          <w:rStyle w:val="16"/>
          <w:rFonts w:ascii="Times New Roman" w:hAnsi="Times New Roman" w:cs="Times New Roman"/>
          <w:sz w:val="24"/>
          <w:szCs w:val="24"/>
        </w:rPr>
        <w:t xml:space="preserve">lower layers </w:t>
      </w:r>
      <w:r>
        <w:rPr>
          <w:rFonts w:ascii="Times New Roman" w:hAnsi="Times New Roman" w:cs="Times New Roman"/>
          <w:sz w:val="24"/>
          <w:szCs w:val="24"/>
        </w:rPr>
        <w:t xml:space="preserve">and the higher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more inhibitory projections it has to </w:t>
      </w:r>
      <w:r>
        <w:rPr>
          <w:rStyle w:val="16"/>
          <w:rFonts w:ascii="Times New Roman" w:hAnsi="Times New Roman" w:cs="Times New Roman"/>
          <w:sz w:val="24"/>
          <w:szCs w:val="24"/>
        </w:rPr>
        <w:t xml:space="preserve">lower </w:t>
      </w:r>
      <w:r>
        <w:rPr>
          <w:rFonts w:ascii="Times New Roman" w:hAnsi="Times New Roman" w:cs="Times New Roman"/>
          <w:sz w:val="24"/>
          <w:szCs w:val="24"/>
        </w:rPr>
        <w:t xml:space="preserve">layers. This </w:t>
      </w:r>
      <w:r>
        <w:rPr>
          <w:rStyle w:val="16"/>
          <w:rFonts w:ascii="Times New Roman" w:hAnsi="Times New Roman" w:cs="Times New Roman"/>
          <w:sz w:val="24"/>
          <w:szCs w:val="24"/>
        </w:rPr>
        <w:t xml:space="preserve">way layer </w:t>
      </w:r>
      <w:r>
        <w:rPr>
          <w:rFonts w:ascii="Times New Roman" w:hAnsi="Times New Roman" w:cs="Times New Roman"/>
          <w:sz w:val="24"/>
          <w:szCs w:val="24"/>
        </w:rPr>
        <w:t>1 is triggered via first EES pulse and produce weak activity of the slice number 7 in the Fig.</w:t>
      </w:r>
      <w:r>
        <w:rPr>
          <w:rStyle w:val="18"/>
          <w:rFonts w:ascii="Times New Roman" w:hAnsi="Times New Roman" w:cs="Times New Roman"/>
          <w:sz w:val="24"/>
          <w:szCs w:val="24"/>
        </w:rPr>
        <w:t xml:space="preserve">2 </w:t>
      </w:r>
      <w:r>
        <w:rPr>
          <w:rFonts w:ascii="Times New Roman" w:hAnsi="Times New Roman" w:cs="Times New Roman"/>
          <w:sz w:val="24"/>
          <w:szCs w:val="24"/>
        </w:rPr>
        <w:t xml:space="preserve">(C Extensor). The 2nd EES triggers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2 that produces long and intensive activity of the slice  8 possibly combined with activity of the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1. The 3rd EES triggers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3 that produces the shorter than previous but still intensive neuronal activity possibly combined with the activity of the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2 inhibiting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1. The 4th EES triggers shorter than previous with high amplitude neuronal activity of the slice 10 similar to the slice 11 produced </w:t>
      </w:r>
      <w:r>
        <w:rPr>
          <w:rStyle w:val="16"/>
          <w:rFonts w:ascii="Times New Roman" w:hAnsi="Times New Roman" w:cs="Times New Roman"/>
          <w:sz w:val="24"/>
          <w:szCs w:val="24"/>
        </w:rPr>
        <w:t xml:space="preserve">by layer </w:t>
      </w:r>
      <w:r>
        <w:rPr>
          <w:rFonts w:ascii="Times New Roman" w:hAnsi="Times New Roman" w:cs="Times New Roman"/>
          <w:sz w:val="24"/>
          <w:szCs w:val="24"/>
        </w:rPr>
        <w:t xml:space="preserve">5 right after the 5th  EES. The slice 12 is produced via 6th EES and activity of the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6 that inhibits all </w:t>
      </w:r>
      <w:r>
        <w:rPr>
          <w:rStyle w:val="16"/>
          <w:rFonts w:ascii="Times New Roman" w:hAnsi="Times New Roman" w:cs="Times New Roman"/>
          <w:sz w:val="24"/>
          <w:szCs w:val="24"/>
        </w:rPr>
        <w:t xml:space="preserve">lower layers </w:t>
      </w:r>
      <w:r>
        <w:rPr>
          <w:rFonts w:ascii="Times New Roman" w:hAnsi="Times New Roman" w:cs="Times New Roman"/>
          <w:sz w:val="24"/>
          <w:szCs w:val="24"/>
        </w:rPr>
        <w:t xml:space="preserve">and provides very short and intensive neuronal </w:t>
      </w:r>
      <w:r>
        <w:rPr>
          <w:rStyle w:val="16"/>
          <w:rFonts w:ascii="Times New Roman" w:hAnsi="Times New Roman" w:cs="Times New Roman"/>
          <w:sz w:val="24"/>
          <w:szCs w:val="24"/>
        </w:rPr>
        <w:t xml:space="preserve">activity. </w:t>
      </w:r>
      <w:r>
        <w:rPr>
          <w:rFonts w:ascii="Times New Roman" w:hAnsi="Times New Roman" w:cs="Times New Roman"/>
          <w:sz w:val="24"/>
          <w:szCs w:val="24"/>
        </w:rPr>
        <w:t>There are three main parameters of the neuronal</w:t>
      </w:r>
      <w:r>
        <w:rPr>
          <w:rStyle w:val="16"/>
          <w:rFonts w:ascii="Times New Roman" w:hAnsi="Times New Roman" w:cs="Times New Roman"/>
          <w:sz w:val="24"/>
          <w:szCs w:val="24"/>
        </w:rPr>
        <w:t xml:space="preserve"> </w:t>
      </w:r>
      <w:r>
        <w:rPr>
          <w:rFonts w:ascii="Times New Roman" w:hAnsi="Times New Roman" w:cs="Times New Roman"/>
          <w:sz w:val="24"/>
          <w:szCs w:val="24"/>
        </w:rPr>
        <w:t>activity</w:t>
      </w:r>
      <w:r>
        <w:rPr>
          <w:rStyle w:val="16"/>
          <w:rFonts w:ascii="Times New Roman" w:hAnsi="Times New Roman" w:cs="Times New Roman"/>
          <w:sz w:val="24"/>
          <w:szCs w:val="24"/>
        </w:rPr>
        <w:t xml:space="preserve"> we </w:t>
      </w:r>
      <w:r>
        <w:rPr>
          <w:rFonts w:ascii="Times New Roman" w:hAnsi="Times New Roman" w:cs="Times New Roman"/>
          <w:sz w:val="24"/>
          <w:szCs w:val="24"/>
        </w:rPr>
        <w:t>could</w:t>
      </w:r>
      <w:r>
        <w:rPr>
          <w:rStyle w:val="16"/>
          <w:rFonts w:ascii="Times New Roman" w:hAnsi="Times New Roman" w:cs="Times New Roman"/>
          <w:sz w:val="24"/>
          <w:szCs w:val="24"/>
        </w:rPr>
        <w:t xml:space="preserve"> </w:t>
      </w:r>
      <w:r>
        <w:rPr>
          <w:rFonts w:ascii="Times New Roman" w:hAnsi="Times New Roman" w:cs="Times New Roman"/>
          <w:sz w:val="24"/>
          <w:szCs w:val="24"/>
        </w:rPr>
        <w:t>select:</w:t>
      </w:r>
      <w:r>
        <w:rPr>
          <w:rStyle w:val="16"/>
          <w:rFonts w:ascii="Times New Roman" w:hAnsi="Times New Roman" w:cs="Times New Roman"/>
          <w:sz w:val="24"/>
          <w:szCs w:val="24"/>
        </w:rPr>
        <w:t xml:space="preserve"> </w:t>
      </w:r>
      <w:r>
        <w:rPr>
          <w:rFonts w:ascii="Times New Roman" w:hAnsi="Times New Roman" w:cs="Times New Roman"/>
          <w:sz w:val="24"/>
          <w:szCs w:val="24"/>
        </w:rPr>
        <w:t>delay</w:t>
      </w:r>
      <w:r>
        <w:rPr>
          <w:rStyle w:val="16"/>
          <w:rFonts w:ascii="Times New Roman" w:hAnsi="Times New Roman" w:cs="Times New Roman"/>
          <w:sz w:val="24"/>
          <w:szCs w:val="24"/>
        </w:rPr>
        <w:t xml:space="preserve"> </w:t>
      </w:r>
      <w:r>
        <w:rPr>
          <w:rFonts w:ascii="Times New Roman" w:hAnsi="Times New Roman" w:cs="Times New Roman"/>
          <w:sz w:val="24"/>
          <w:szCs w:val="24"/>
        </w:rPr>
        <w:t>after</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EES</w:t>
      </w:r>
      <w:r>
        <w:rPr>
          <w:rStyle w:val="16"/>
          <w:rFonts w:ascii="Times New Roman" w:hAnsi="Times New Roman" w:cs="Times New Roman"/>
          <w:sz w:val="24"/>
          <w:szCs w:val="24"/>
        </w:rPr>
        <w:t xml:space="preserve"> </w:t>
      </w:r>
      <w:r>
        <w:rPr>
          <w:rFonts w:ascii="Times New Roman" w:hAnsi="Times New Roman" w:cs="Times New Roman"/>
          <w:sz w:val="24"/>
          <w:szCs w:val="24"/>
        </w:rPr>
        <w:t>pulses,</w:t>
      </w:r>
      <w:r>
        <w:rPr>
          <w:rStyle w:val="16"/>
          <w:rFonts w:ascii="Times New Roman" w:hAnsi="Times New Roman" w:cs="Times New Roman"/>
          <w:sz w:val="24"/>
          <w:szCs w:val="24"/>
        </w:rPr>
        <w:t xml:space="preserve"> </w:t>
      </w:r>
      <w:r>
        <w:rPr>
          <w:rFonts w:ascii="Times New Roman" w:hAnsi="Times New Roman" w:cs="Times New Roman"/>
          <w:sz w:val="24"/>
          <w:szCs w:val="24"/>
        </w:rPr>
        <w:t>amplitude</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duration.</w:t>
      </w:r>
      <w:r>
        <w:rPr>
          <w:rStyle w:val="16"/>
          <w:rFonts w:ascii="Times New Roman" w:hAnsi="Times New Roman" w:cs="Times New Roman"/>
          <w:sz w:val="24"/>
          <w:szCs w:val="24"/>
        </w:rPr>
        <w:t xml:space="preserve"> We </w:t>
      </w:r>
      <w:r>
        <w:rPr>
          <w:rFonts w:ascii="Times New Roman" w:hAnsi="Times New Roman" w:cs="Times New Roman"/>
          <w:sz w:val="24"/>
          <w:szCs w:val="24"/>
        </w:rPr>
        <w:t>assume that</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delay</w:t>
      </w:r>
      <w:r>
        <w:rPr>
          <w:rStyle w:val="16"/>
          <w:rFonts w:ascii="Times New Roman" w:hAnsi="Times New Roman" w:cs="Times New Roman"/>
          <w:sz w:val="24"/>
          <w:szCs w:val="24"/>
        </w:rPr>
        <w:t xml:space="preserve"> </w:t>
      </w:r>
      <w:r>
        <w:rPr>
          <w:rFonts w:ascii="Times New Roman" w:hAnsi="Times New Roman" w:cs="Times New Roman"/>
          <w:sz w:val="24"/>
          <w:szCs w:val="24"/>
        </w:rPr>
        <w:t>is</w:t>
      </w:r>
      <w:r>
        <w:rPr>
          <w:rStyle w:val="16"/>
          <w:rFonts w:ascii="Times New Roman" w:hAnsi="Times New Roman" w:cs="Times New Roman"/>
          <w:sz w:val="24"/>
          <w:szCs w:val="24"/>
        </w:rPr>
        <w:t xml:space="preserve"> </w:t>
      </w:r>
      <w:r>
        <w:rPr>
          <w:rFonts w:ascii="Times New Roman" w:hAnsi="Times New Roman" w:cs="Times New Roman"/>
          <w:sz w:val="24"/>
          <w:szCs w:val="24"/>
        </w:rPr>
        <w:t>identified</w:t>
      </w:r>
      <w:r>
        <w:rPr>
          <w:rStyle w:val="16"/>
          <w:rFonts w:ascii="Times New Roman" w:hAnsi="Times New Roman" w:cs="Times New Roman"/>
          <w:sz w:val="24"/>
          <w:szCs w:val="24"/>
        </w:rPr>
        <w:t xml:space="preserve"> by </w:t>
      </w:r>
      <w:r>
        <w:rPr>
          <w:rFonts w:ascii="Times New Roman" w:hAnsi="Times New Roman" w:cs="Times New Roman"/>
          <w:sz w:val="24"/>
          <w:szCs w:val="24"/>
        </w:rPr>
        <w:t>synaptic</w:t>
      </w:r>
      <w:r>
        <w:rPr>
          <w:rStyle w:val="16"/>
          <w:rFonts w:ascii="Times New Roman" w:hAnsi="Times New Roman" w:cs="Times New Roman"/>
          <w:sz w:val="24"/>
          <w:szCs w:val="24"/>
        </w:rPr>
        <w:t xml:space="preserve"> </w:t>
      </w:r>
      <w:r>
        <w:rPr>
          <w:rFonts w:ascii="Times New Roman" w:hAnsi="Times New Roman" w:cs="Times New Roman"/>
          <w:sz w:val="24"/>
          <w:szCs w:val="24"/>
        </w:rPr>
        <w:t>delays</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layers </w:t>
      </w:r>
      <w:r>
        <w:rPr>
          <w:rFonts w:ascii="Times New Roman" w:hAnsi="Times New Roman" w:cs="Times New Roman"/>
          <w:sz w:val="24"/>
          <w:szCs w:val="24"/>
        </w:rPr>
        <w:t>through</w:t>
      </w:r>
      <w:r>
        <w:rPr>
          <w:rStyle w:val="16"/>
          <w:rFonts w:ascii="Times New Roman" w:hAnsi="Times New Roman" w:cs="Times New Roman"/>
          <w:sz w:val="24"/>
          <w:szCs w:val="24"/>
        </w:rPr>
        <w:t xml:space="preserve"> </w:t>
      </w:r>
      <w:r>
        <w:rPr>
          <w:rFonts w:ascii="Times New Roman" w:hAnsi="Times New Roman" w:cs="Times New Roman"/>
          <w:sz w:val="24"/>
          <w:szCs w:val="24"/>
        </w:rPr>
        <w:t>which</w:t>
      </w:r>
      <w:r>
        <w:rPr>
          <w:rStyle w:val="16"/>
          <w:rFonts w:ascii="Times New Roman" w:hAnsi="Times New Roman" w:cs="Times New Roman"/>
          <w:sz w:val="24"/>
          <w:szCs w:val="24"/>
        </w:rPr>
        <w:t xml:space="preserve"> </w:t>
      </w:r>
      <w:r>
        <w:rPr>
          <w:rFonts w:ascii="Times New Roman" w:hAnsi="Times New Roman" w:cs="Times New Roman"/>
          <w:sz w:val="24"/>
          <w:szCs w:val="24"/>
        </w:rPr>
        <w:t>the</w:t>
      </w:r>
      <w:r>
        <w:rPr>
          <w:rStyle w:val="16"/>
          <w:rFonts w:ascii="Times New Roman" w:hAnsi="Times New Roman" w:cs="Times New Roman"/>
          <w:sz w:val="24"/>
          <w:szCs w:val="24"/>
        </w:rPr>
        <w:t xml:space="preserve"> </w:t>
      </w:r>
      <w:r>
        <w:rPr>
          <w:rFonts w:ascii="Times New Roman" w:hAnsi="Times New Roman" w:cs="Times New Roman"/>
          <w:sz w:val="24"/>
          <w:szCs w:val="24"/>
        </w:rPr>
        <w:t>EES</w:t>
      </w:r>
      <w:r>
        <w:rPr>
          <w:rStyle w:val="16"/>
          <w:rFonts w:ascii="Times New Roman" w:hAnsi="Times New Roman" w:cs="Times New Roman"/>
          <w:sz w:val="24"/>
          <w:szCs w:val="24"/>
        </w:rPr>
        <w:t xml:space="preserve"> </w:t>
      </w:r>
      <w:r>
        <w:rPr>
          <w:rFonts w:ascii="Times New Roman" w:hAnsi="Times New Roman" w:cs="Times New Roman"/>
          <w:sz w:val="24"/>
          <w:szCs w:val="24"/>
        </w:rPr>
        <w:t>triggered</w:t>
      </w:r>
      <w:r>
        <w:rPr>
          <w:rStyle w:val="16"/>
          <w:rFonts w:ascii="Times New Roman" w:hAnsi="Times New Roman" w:cs="Times New Roman"/>
          <w:sz w:val="24"/>
          <w:szCs w:val="24"/>
        </w:rPr>
        <w:t xml:space="preserve"> </w:t>
      </w:r>
      <w:r>
        <w:rPr>
          <w:rFonts w:ascii="Times New Roman" w:hAnsi="Times New Roman" w:cs="Times New Roman"/>
          <w:sz w:val="24"/>
          <w:szCs w:val="24"/>
        </w:rPr>
        <w:t>spikes</w:t>
      </w:r>
      <w:r>
        <w:rPr>
          <w:rStyle w:val="16"/>
          <w:rFonts w:ascii="Times New Roman" w:hAnsi="Times New Roman" w:cs="Times New Roman"/>
          <w:sz w:val="24"/>
          <w:szCs w:val="24"/>
        </w:rPr>
        <w:t xml:space="preserve"> </w:t>
      </w:r>
      <w:r>
        <w:rPr>
          <w:rFonts w:ascii="Times New Roman" w:hAnsi="Times New Roman" w:cs="Times New Roman"/>
          <w:sz w:val="24"/>
          <w:szCs w:val="24"/>
        </w:rPr>
        <w:t xml:space="preserve">are propagated to an active </w:t>
      </w:r>
      <w:r>
        <w:rPr>
          <w:rStyle w:val="16"/>
          <w:rFonts w:ascii="Times New Roman" w:hAnsi="Times New Roman" w:cs="Times New Roman"/>
          <w:sz w:val="24"/>
          <w:szCs w:val="24"/>
        </w:rPr>
        <w:t xml:space="preserve">layer. </w:t>
      </w:r>
      <w:r>
        <w:rPr>
          <w:rFonts w:ascii="Times New Roman" w:hAnsi="Times New Roman" w:cs="Times New Roman"/>
          <w:sz w:val="24"/>
          <w:szCs w:val="24"/>
        </w:rPr>
        <w:t xml:space="preserve">The amplitude is identified </w:t>
      </w:r>
      <w:r>
        <w:rPr>
          <w:rStyle w:val="16"/>
          <w:rFonts w:ascii="Times New Roman" w:hAnsi="Times New Roman" w:cs="Times New Roman"/>
          <w:sz w:val="24"/>
          <w:szCs w:val="24"/>
        </w:rPr>
        <w:t xml:space="preserve">by </w:t>
      </w:r>
      <w:r>
        <w:rPr>
          <w:rFonts w:ascii="Times New Roman" w:hAnsi="Times New Roman" w:cs="Times New Roman"/>
          <w:sz w:val="24"/>
          <w:szCs w:val="24"/>
        </w:rPr>
        <w:t xml:space="preserve">number of nuclei of </w:t>
      </w:r>
      <w:r>
        <w:rPr>
          <w:rStyle w:val="16"/>
          <w:rFonts w:ascii="Times New Roman" w:hAnsi="Times New Roman" w:cs="Times New Roman"/>
          <w:sz w:val="24"/>
          <w:szCs w:val="24"/>
        </w:rPr>
        <w:t xml:space="preserve">layers </w:t>
      </w:r>
      <w:r>
        <w:rPr>
          <w:rFonts w:ascii="Times New Roman" w:hAnsi="Times New Roman" w:cs="Times New Roman"/>
          <w:sz w:val="24"/>
          <w:szCs w:val="24"/>
        </w:rPr>
        <w:t xml:space="preserve">active at the same moment and their activity is combined via the </w:t>
      </w:r>
      <w:r>
        <w:rPr>
          <w:rStyle w:val="16"/>
          <w:rFonts w:ascii="Times New Roman" w:hAnsi="Times New Roman" w:cs="Times New Roman"/>
          <w:sz w:val="24"/>
          <w:szCs w:val="24"/>
        </w:rPr>
        <w:t xml:space="preserve">IP. </w:t>
      </w:r>
      <w:r>
        <w:rPr>
          <w:rFonts w:ascii="Times New Roman" w:hAnsi="Times New Roman" w:cs="Times New Roman"/>
          <w:sz w:val="24"/>
          <w:szCs w:val="24"/>
        </w:rPr>
        <w:t>The duration of the neuronal activity is</w:t>
      </w:r>
      <w:r>
        <w:rPr>
          <w:rStyle w:val="16"/>
          <w:rFonts w:ascii="Times New Roman" w:hAnsi="Times New Roman" w:cs="Times New Roman"/>
          <w:sz w:val="24"/>
          <w:szCs w:val="24"/>
        </w:rPr>
        <w:t xml:space="preserve"> </w:t>
      </w:r>
      <w:r>
        <w:rPr>
          <w:rFonts w:ascii="Times New Roman" w:hAnsi="Times New Roman" w:cs="Times New Roman"/>
          <w:sz w:val="24"/>
          <w:szCs w:val="24"/>
        </w:rPr>
        <w:t>defined</w:t>
      </w:r>
      <w:r>
        <w:rPr>
          <w:rStyle w:val="16"/>
          <w:rFonts w:ascii="Times New Roman" w:hAnsi="Times New Roman" w:cs="Times New Roman"/>
          <w:sz w:val="24"/>
          <w:szCs w:val="24"/>
        </w:rPr>
        <w:t xml:space="preserve"> </w:t>
      </w:r>
      <w:r>
        <w:rPr>
          <w:rFonts w:ascii="Times New Roman" w:hAnsi="Times New Roman" w:cs="Times New Roman"/>
          <w:sz w:val="24"/>
          <w:szCs w:val="24"/>
        </w:rPr>
        <w:t>via</w:t>
      </w:r>
      <w:r>
        <w:rPr>
          <w:rStyle w:val="16"/>
          <w:rFonts w:ascii="Times New Roman" w:hAnsi="Times New Roman" w:cs="Times New Roman"/>
          <w:sz w:val="24"/>
          <w:szCs w:val="24"/>
        </w:rPr>
        <w:t xml:space="preserve"> </w:t>
      </w:r>
      <w:r>
        <w:rPr>
          <w:rFonts w:ascii="Times New Roman" w:hAnsi="Times New Roman" w:cs="Times New Roman"/>
          <w:sz w:val="24"/>
          <w:szCs w:val="24"/>
        </w:rPr>
        <w:t>number</w:t>
      </w:r>
      <w:r>
        <w:rPr>
          <w:rStyle w:val="16"/>
          <w:rFonts w:ascii="Times New Roman" w:hAnsi="Times New Roman" w:cs="Times New Roman"/>
          <w:sz w:val="24"/>
          <w:szCs w:val="24"/>
        </w:rPr>
        <w:t xml:space="preserve"> </w:t>
      </w:r>
      <w:r>
        <w:rPr>
          <w:rFonts w:ascii="Times New Roman" w:hAnsi="Times New Roman" w:cs="Times New Roman"/>
          <w:sz w:val="24"/>
          <w:szCs w:val="24"/>
        </w:rPr>
        <w:t>of</w:t>
      </w:r>
      <w:r>
        <w:rPr>
          <w:rStyle w:val="16"/>
          <w:rFonts w:ascii="Times New Roman" w:hAnsi="Times New Roman" w:cs="Times New Roman"/>
          <w:sz w:val="24"/>
          <w:szCs w:val="24"/>
        </w:rPr>
        <w:t xml:space="preserve"> </w:t>
      </w:r>
      <w:r>
        <w:rPr>
          <w:rFonts w:ascii="Times New Roman" w:hAnsi="Times New Roman" w:cs="Times New Roman"/>
          <w:sz w:val="24"/>
          <w:szCs w:val="24"/>
        </w:rPr>
        <w:t>nuclei</w:t>
      </w:r>
      <w:r>
        <w:rPr>
          <w:rStyle w:val="16"/>
          <w:rFonts w:ascii="Times New Roman" w:hAnsi="Times New Roman" w:cs="Times New Roman"/>
          <w:sz w:val="24"/>
          <w:szCs w:val="24"/>
        </w:rPr>
        <w:t xml:space="preserve"> </w:t>
      </w:r>
      <w:r>
        <w:rPr>
          <w:rFonts w:ascii="Times New Roman" w:hAnsi="Times New Roman" w:cs="Times New Roman"/>
          <w:sz w:val="24"/>
          <w:szCs w:val="24"/>
        </w:rPr>
        <w:t>activated</w:t>
      </w:r>
      <w:r>
        <w:rPr>
          <w:rStyle w:val="16"/>
          <w:rFonts w:ascii="Times New Roman" w:hAnsi="Times New Roman" w:cs="Times New Roman"/>
          <w:sz w:val="24"/>
          <w:szCs w:val="24"/>
        </w:rPr>
        <w:t xml:space="preserve"> </w:t>
      </w:r>
      <w:r>
        <w:rPr>
          <w:rFonts w:ascii="Times New Roman" w:hAnsi="Times New Roman" w:cs="Times New Roman"/>
          <w:sz w:val="24"/>
          <w:szCs w:val="24"/>
        </w:rPr>
        <w:t>sequentially</w:t>
      </w:r>
      <w:r>
        <w:rPr>
          <w:rStyle w:val="16"/>
          <w:rFonts w:ascii="Times New Roman" w:hAnsi="Times New Roman" w:cs="Times New Roman"/>
          <w:sz w:val="24"/>
          <w:szCs w:val="24"/>
        </w:rPr>
        <w:t xml:space="preserve"> </w:t>
      </w:r>
      <w:r>
        <w:rPr>
          <w:rFonts w:ascii="Times New Roman" w:hAnsi="Times New Roman" w:cs="Times New Roman"/>
          <w:sz w:val="24"/>
          <w:szCs w:val="24"/>
        </w:rPr>
        <w:t>or</w:t>
      </w:r>
      <w:r>
        <w:rPr>
          <w:rStyle w:val="16"/>
          <w:rFonts w:ascii="Times New Roman" w:hAnsi="Times New Roman" w:cs="Times New Roman"/>
          <w:sz w:val="24"/>
          <w:szCs w:val="24"/>
        </w:rPr>
        <w:t xml:space="preserve"> </w:t>
      </w:r>
      <w:r>
        <w:rPr>
          <w:rFonts w:ascii="Times New Roman" w:hAnsi="Times New Roman" w:cs="Times New Roman"/>
          <w:sz w:val="24"/>
          <w:szCs w:val="24"/>
        </w:rPr>
        <w:t>recursively</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r>
        <w:rPr>
          <w:rFonts w:ascii="Times New Roman" w:hAnsi="Times New Roman" w:cs="Times New Roman"/>
          <w:sz w:val="24"/>
          <w:szCs w:val="24"/>
        </w:rPr>
        <w:t>an</w:t>
      </w:r>
      <w:r>
        <w:rPr>
          <w:rStyle w:val="16"/>
          <w:rFonts w:ascii="Times New Roman" w:hAnsi="Times New Roman" w:cs="Times New Roman"/>
          <w:sz w:val="24"/>
          <w:szCs w:val="24"/>
        </w:rPr>
        <w:t xml:space="preserve"> </w:t>
      </w:r>
      <w:r>
        <w:rPr>
          <w:rFonts w:ascii="Times New Roman" w:hAnsi="Times New Roman" w:cs="Times New Roman"/>
          <w:sz w:val="24"/>
          <w:szCs w:val="24"/>
        </w:rPr>
        <w:t>active</w:t>
      </w:r>
      <w:r>
        <w:rPr>
          <w:rStyle w:val="16"/>
          <w:rFonts w:ascii="Times New Roman" w:hAnsi="Times New Roman" w:cs="Times New Roman"/>
          <w:sz w:val="24"/>
          <w:szCs w:val="24"/>
        </w:rPr>
        <w:t xml:space="preserve"> layer.</w:t>
      </w:r>
    </w:p>
    <w:p>
      <w:pPr>
        <w:pStyle w:val="14"/>
        <w:spacing w:line="252" w:lineRule="auto"/>
        <w:ind w:right="485"/>
        <w:jc w:val="both"/>
        <w:rPr>
          <w:ins w:id="634" w:author="Igor A Lavrov" w:date="2018-08-18T11:27:00Z"/>
          <w:rFonts w:ascii="Times New Roman" w:hAnsi="Times New Roman" w:cs="Times New Roman"/>
          <w:sz w:val="24"/>
          <w:szCs w:val="24"/>
        </w:rPr>
      </w:pPr>
    </w:p>
    <w:p>
      <w:pPr>
        <w:pStyle w:val="14"/>
        <w:spacing w:line="252" w:lineRule="auto"/>
        <w:ind w:right="485"/>
        <w:jc w:val="both"/>
        <w:rPr>
          <w:ins w:id="635" w:author="Igor A Lavrov" w:date="2018-08-18T11:27:00Z"/>
          <w:rFonts w:ascii="Times New Roman" w:hAnsi="Times New Roman" w:cs="Times New Roman"/>
          <w:sz w:val="24"/>
          <w:szCs w:val="24"/>
        </w:rPr>
      </w:pPr>
    </w:p>
    <w:p>
      <w:pPr>
        <w:pStyle w:val="14"/>
        <w:spacing w:line="252" w:lineRule="auto"/>
        <w:ind w:right="485"/>
        <w:jc w:val="both"/>
        <w:rPr>
          <w:ins w:id="636" w:author="Igor A Lavrov" w:date="2018-08-18T11:31:00Z"/>
          <w:rFonts w:ascii="Times New Roman" w:hAnsi="Times New Roman" w:cs="Times New Roman"/>
          <w:sz w:val="24"/>
          <w:szCs w:val="24"/>
        </w:rPr>
      </w:pPr>
      <w:r>
        <w:rPr>
          <w:rFonts w:ascii="Times New Roman" w:hAnsi="Times New Roman" w:cs="Times New Roman"/>
          <w:sz w:val="24"/>
          <w:szCs w:val="24"/>
        </w:rPr>
        <w:drawing>
          <wp:inline distT="0" distB="0" distL="0" distR="0">
            <wp:extent cx="2743200" cy="2933065"/>
            <wp:effectExtent l="0" t="0" r="0" b="635"/>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pic:cNvPicPr>
                      <a:picLocks noChangeAspect="1"/>
                    </pic:cNvPicPr>
                  </pic:nvPicPr>
                  <pic:blipFill>
                    <a:blip r:embed="rId12"/>
                    <a:stretch>
                      <a:fillRect/>
                    </a:stretch>
                  </pic:blipFill>
                  <pic:spPr>
                    <a:xfrm>
                      <a:off x="0" y="0"/>
                      <a:ext cx="2743736" cy="2933968"/>
                    </a:xfrm>
                    <a:prstGeom prst="rect">
                      <a:avLst/>
                    </a:prstGeom>
                    <a:ln w="12700" cap="flat">
                      <a:noFill/>
                      <a:miter lim="400000"/>
                      <a:headEnd/>
                      <a:tailEnd/>
                    </a:ln>
                    <a:effectLst/>
                  </pic:spPr>
                </pic:pic>
              </a:graphicData>
            </a:graphic>
          </wp:inline>
        </w:drawing>
      </w:r>
    </w:p>
    <w:p>
      <w:pPr>
        <w:pStyle w:val="14"/>
        <w:spacing w:line="256" w:lineRule="auto"/>
        <w:ind w:right="485"/>
        <w:jc w:val="both"/>
        <w:rPr>
          <w:ins w:id="637" w:author="Igor A Lavrov" w:date="2018-08-18T11:31:00Z"/>
          <w:rFonts w:ascii="Times New Roman" w:hAnsi="Times New Roman" w:cs="Times New Roman"/>
          <w:sz w:val="24"/>
          <w:szCs w:val="24"/>
        </w:rPr>
      </w:pPr>
      <w:ins w:id="638" w:author="Igor A Lavrov" w:date="2018-08-18T11:31:00Z">
        <w:r>
          <w:rPr>
            <w:rFonts w:ascii="Times New Roman" w:hAnsi="Times New Roman" w:cs="Times New Roman"/>
            <w:sz w:val="24"/>
            <w:szCs w:val="24"/>
          </w:rPr>
          <w:t xml:space="preserve">Figure 3: The high level structure of the CPG with 6 </w:t>
        </w:r>
      </w:ins>
      <w:ins w:id="639" w:author="Igor A Lavrov" w:date="2018-08-18T11:31:00Z">
        <w:r>
          <w:rPr>
            <w:rStyle w:val="16"/>
            <w:rFonts w:ascii="Times New Roman" w:hAnsi="Times New Roman" w:cs="Times New Roman"/>
            <w:sz w:val="24"/>
            <w:szCs w:val="24"/>
          </w:rPr>
          <w:t xml:space="preserve">layers </w:t>
        </w:r>
      </w:ins>
      <w:ins w:id="640" w:author="Igor A Lavrov" w:date="2018-08-18T11:31:00Z">
        <w:r>
          <w:rPr>
            <w:rFonts w:ascii="Times New Roman" w:hAnsi="Times New Roman" w:cs="Times New Roman"/>
            <w:sz w:val="24"/>
            <w:szCs w:val="24"/>
          </w:rPr>
          <w:t>that create the neuronal response presented in Fig.</w:t>
        </w:r>
      </w:ins>
      <w:ins w:id="641" w:author="Igor A Lavrov" w:date="2018-08-18T11:31:00Z">
        <w:r>
          <w:rPr>
            <w:rStyle w:val="18"/>
            <w:rFonts w:ascii="Times New Roman" w:hAnsi="Times New Roman" w:cs="Times New Roman"/>
            <w:sz w:val="24"/>
            <w:szCs w:val="24"/>
          </w:rPr>
          <w:t>2</w:t>
        </w:r>
      </w:ins>
      <w:ins w:id="642" w:author="Igor A Lavrov" w:date="2018-08-18T11:31:00Z">
        <w:r>
          <w:rPr>
            <w:rStyle w:val="18"/>
            <w:rFonts w:ascii="Times New Roman" w:hAnsi="Times New Roman" w:cs="Times New Roman"/>
            <w:sz w:val="24"/>
            <w:szCs w:val="24"/>
          </w:rPr>
          <w:fldChar w:fldCharType="begin"/>
        </w:r>
      </w:ins>
      <w:ins w:id="643" w:author="Igor A Lavrov" w:date="2018-08-18T11:31:00Z">
        <w:r>
          <w:rPr>
            <w:rStyle w:val="18"/>
            <w:rFonts w:ascii="Times New Roman" w:hAnsi="Times New Roman" w:cs="Times New Roman"/>
            <w:sz w:val="24"/>
            <w:szCs w:val="24"/>
          </w:rPr>
          <w:instrText xml:space="preserve"> HYPERLINK \l "bookmark15" </w:instrText>
        </w:r>
      </w:ins>
      <w:ins w:id="644" w:author="Igor A Lavrov" w:date="2018-08-18T11:31:00Z">
        <w:r>
          <w:rPr>
            <w:rStyle w:val="18"/>
            <w:rFonts w:ascii="Times New Roman" w:hAnsi="Times New Roman" w:cs="Times New Roman"/>
            <w:sz w:val="24"/>
            <w:szCs w:val="24"/>
          </w:rPr>
          <w:fldChar w:fldCharType="separate"/>
        </w:r>
      </w:ins>
      <w:ins w:id="645" w:author="Igor A Lavrov" w:date="2018-08-18T11:31:00Z">
        <w:r>
          <w:rPr>
            <w:rStyle w:val="18"/>
            <w:rFonts w:ascii="Times New Roman" w:hAnsi="Times New Roman" w:cs="Times New Roman"/>
            <w:sz w:val="24"/>
            <w:szCs w:val="24"/>
          </w:rPr>
          <w:t>(C</w:t>
        </w:r>
      </w:ins>
      <w:ins w:id="646" w:author="Igor A Lavrov" w:date="2018-08-18T11:31:00Z">
        <w:r>
          <w:rPr>
            <w:rFonts w:ascii="Times New Roman" w:hAnsi="Times New Roman" w:cs="Times New Roman"/>
            <w:sz w:val="24"/>
            <w:szCs w:val="24"/>
          </w:rPr>
          <w:fldChar w:fldCharType="end"/>
        </w:r>
      </w:ins>
      <w:ins w:id="647" w:author="Igor A Lavrov" w:date="2018-08-18T11:31:00Z">
        <w:r>
          <w:rPr>
            <w:rFonts w:ascii="Times New Roman" w:hAnsi="Times New Roman" w:cs="Times New Roman"/>
            <w:sz w:val="24"/>
            <w:szCs w:val="24"/>
          </w:rPr>
          <w:t xml:space="preserve"> Extensor) where:  RA – reflex arc,  F – flexor motorneurons,  E – extensor motorneurons, IP – interneuronal pool, </w:t>
        </w:r>
      </w:ins>
      <w:ins w:id="648" w:author="Igor A Lavrov" w:date="2018-08-18T11:31:00Z">
        <w:r>
          <w:rPr>
            <w:rStyle w:val="16"/>
            <w:rFonts w:ascii="Times New Roman" w:hAnsi="Times New Roman" w:cs="Times New Roman"/>
            <w:sz w:val="24"/>
            <w:szCs w:val="24"/>
          </w:rPr>
          <w:t xml:space="preserve">Layer </w:t>
        </w:r>
      </w:ins>
      <w:ins w:id="649" w:author="Igor A Lavrov" w:date="2018-08-18T11:31:00Z">
        <w:r>
          <w:rPr>
            <w:rFonts w:ascii="Times New Roman" w:hAnsi="Times New Roman" w:cs="Times New Roman"/>
            <w:sz w:val="24"/>
            <w:szCs w:val="24"/>
          </w:rPr>
          <w:t xml:space="preserve">[1. . . 6] – </w:t>
        </w:r>
      </w:ins>
      <w:ins w:id="650" w:author="Igor A Lavrov" w:date="2018-08-18T11:31:00Z">
        <w:r>
          <w:rPr>
            <w:rStyle w:val="16"/>
            <w:rFonts w:ascii="Times New Roman" w:hAnsi="Times New Roman" w:cs="Times New Roman"/>
            <w:sz w:val="24"/>
            <w:szCs w:val="24"/>
          </w:rPr>
          <w:t xml:space="preserve">layers </w:t>
        </w:r>
      </w:ins>
      <w:ins w:id="651" w:author="Igor A Lavrov" w:date="2018-08-18T11:31:00Z">
        <w:r>
          <w:rPr>
            <w:rFonts w:ascii="Times New Roman" w:hAnsi="Times New Roman" w:cs="Times New Roman"/>
            <w:sz w:val="24"/>
            <w:szCs w:val="24"/>
          </w:rPr>
          <w:t>of CPG that modulates the</w:t>
        </w:r>
      </w:ins>
      <w:ins w:id="652" w:author="Igor A Lavrov" w:date="2018-08-18T11:53:00Z">
        <w:r>
          <w:rPr>
            <w:rFonts w:ascii="Times New Roman" w:hAnsi="Times New Roman" w:cs="Times New Roman"/>
            <w:sz w:val="24"/>
            <w:szCs w:val="24"/>
          </w:rPr>
          <w:t xml:space="preserve"> </w:t>
        </w:r>
      </w:ins>
      <w:ins w:id="653" w:author="Igor A Lavrov" w:date="2018-08-18T11:31:00Z">
        <w:r>
          <w:rPr>
            <w:rFonts w:ascii="Times New Roman" w:hAnsi="Times New Roman" w:cs="Times New Roman"/>
            <w:sz w:val="24"/>
            <w:szCs w:val="24"/>
          </w:rPr>
          <w:t>monosynaptic response of the reflex.</w:t>
        </w:r>
      </w:ins>
    </w:p>
    <w:p>
      <w:pPr>
        <w:pStyle w:val="14"/>
        <w:spacing w:line="252" w:lineRule="auto"/>
        <w:ind w:right="485"/>
        <w:jc w:val="both"/>
        <w:rPr>
          <w:ins w:id="654" w:author="Igor A Lavrov" w:date="2018-08-18T11:31:00Z"/>
          <w:rFonts w:ascii="Times New Roman" w:hAnsi="Times New Roman" w:cs="Times New Roman"/>
          <w:sz w:val="24"/>
          <w:szCs w:val="24"/>
        </w:rPr>
      </w:pPr>
    </w:p>
    <w:p>
      <w:pPr>
        <w:pStyle w:val="14"/>
        <w:spacing w:line="252" w:lineRule="auto"/>
        <w:ind w:right="485"/>
        <w:jc w:val="both"/>
        <w:rPr>
          <w:ins w:id="655" w:author="Igor A Lavrov" w:date="2018-08-18T11:31:00Z"/>
          <w:rFonts w:ascii="Times New Roman" w:hAnsi="Times New Roman" w:cs="Times New Roman"/>
          <w:sz w:val="24"/>
          <w:szCs w:val="24"/>
        </w:rPr>
      </w:pPr>
    </w:p>
    <w:p>
      <w:pPr>
        <w:pStyle w:val="14"/>
        <w:spacing w:line="252" w:lineRule="auto"/>
        <w:ind w:right="485"/>
        <w:jc w:val="both"/>
        <w:rPr>
          <w:ins w:id="656" w:author="Igor A Lavrov" w:date="2018-08-18T11:31:00Z"/>
          <w:rFonts w:ascii="Times New Roman" w:hAnsi="Times New Roman" w:cs="Times New Roman"/>
          <w:sz w:val="24"/>
          <w:szCs w:val="24"/>
        </w:rPr>
      </w:pPr>
    </w:p>
    <w:p>
      <w:pPr>
        <w:pStyle w:val="14"/>
        <w:spacing w:line="252" w:lineRule="auto"/>
        <w:ind w:right="485"/>
        <w:jc w:val="both"/>
        <w:rPr>
          <w:ins w:id="657" w:author="Igor A Lavrov" w:date="2018-08-18T11:31:00Z"/>
          <w:rFonts w:ascii="Times New Roman" w:hAnsi="Times New Roman" w:cs="Times New Roman"/>
          <w:sz w:val="24"/>
          <w:szCs w:val="24"/>
        </w:rPr>
      </w:pPr>
      <w:ins w:id="658" w:author="Igor A Lavrov" w:date="2018-08-18T11:31:00Z">
        <w:r>
          <w:rPr/>
          <w:drawing>
            <wp:anchor distT="0" distB="0" distL="0" distR="0" simplePos="0" relativeHeight="251659264" behindDoc="1" locked="0" layoutInCell="1" allowOverlap="1">
              <wp:simplePos x="0" y="0"/>
              <wp:positionH relativeFrom="page">
                <wp:posOffset>1160145</wp:posOffset>
              </wp:positionH>
              <wp:positionV relativeFrom="paragraph">
                <wp:posOffset>136525</wp:posOffset>
              </wp:positionV>
              <wp:extent cx="2613660" cy="386905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3" cstate="print"/>
                      <a:stretch>
                        <a:fillRect/>
                      </a:stretch>
                    </pic:blipFill>
                    <pic:spPr>
                      <a:xfrm>
                        <a:off x="0" y="0"/>
                        <a:ext cx="2613660" cy="3869055"/>
                      </a:xfrm>
                      <a:prstGeom prst="rect">
                        <a:avLst/>
                      </a:prstGeom>
                    </pic:spPr>
                  </pic:pic>
                </a:graphicData>
              </a:graphic>
            </wp:anchor>
          </w:drawing>
        </w:r>
      </w:ins>
    </w:p>
    <w:p>
      <w:pPr>
        <w:pStyle w:val="14"/>
        <w:spacing w:line="252" w:lineRule="auto"/>
        <w:ind w:right="485"/>
        <w:jc w:val="both"/>
        <w:rPr>
          <w:ins w:id="660" w:author="Igor A Lavrov" w:date="2018-08-18T11:31:00Z"/>
          <w:rFonts w:ascii="Times New Roman" w:hAnsi="Times New Roman" w:cs="Times New Roman"/>
          <w:sz w:val="24"/>
          <w:szCs w:val="24"/>
        </w:rPr>
      </w:pPr>
    </w:p>
    <w:p>
      <w:pPr>
        <w:pStyle w:val="14"/>
        <w:spacing w:line="252" w:lineRule="auto"/>
        <w:ind w:right="485"/>
        <w:jc w:val="both"/>
        <w:rPr>
          <w:ins w:id="661" w:author="Igor A Lavrov" w:date="2018-08-18T11:32:00Z"/>
        </w:rPr>
      </w:pPr>
      <w:ins w:id="662" w:author="Igor A Lavrov" w:date="2018-08-18T11:32:00Z">
        <w:r>
          <w:rPr/>
          <w:t>The basic proposed 6 layers CPG topology</w:t>
        </w:r>
      </w:ins>
    </w:p>
    <w:p>
      <w:pPr>
        <w:pStyle w:val="14"/>
        <w:spacing w:line="252" w:lineRule="auto"/>
        <w:ind w:right="485"/>
        <w:jc w:val="both"/>
        <w:rPr>
          <w:ins w:id="663" w:author="Igor A Lavrov" w:date="2018-08-18T11:32:00Z"/>
        </w:rPr>
      </w:pPr>
    </w:p>
    <w:p>
      <w:pPr>
        <w:pStyle w:val="14"/>
        <w:spacing w:line="252" w:lineRule="auto"/>
        <w:ind w:right="485"/>
        <w:jc w:val="both"/>
        <w:rPr>
          <w:ins w:id="664" w:author="Igor A Lavrov" w:date="2018-08-18T11:32:00Z"/>
        </w:rPr>
      </w:pPr>
    </w:p>
    <w:p>
      <w:pPr>
        <w:pStyle w:val="14"/>
        <w:spacing w:line="252" w:lineRule="auto"/>
        <w:ind w:right="485"/>
        <w:jc w:val="both"/>
        <w:rPr>
          <w:ins w:id="665" w:author="Igor A Lavrov" w:date="2018-08-18T11:32:00Z"/>
          <w:rFonts w:ascii="Times New Roman" w:hAnsi="Times New Roman" w:cs="Times New Roman"/>
          <w:sz w:val="24"/>
          <w:szCs w:val="24"/>
        </w:rPr>
      </w:pPr>
    </w:p>
    <w:p>
      <w:pPr>
        <w:pStyle w:val="14"/>
        <w:spacing w:line="252" w:lineRule="auto"/>
        <w:ind w:right="485"/>
        <w:jc w:val="both"/>
        <w:rPr>
          <w:ins w:id="666" w:author="Igor A Lavrov" w:date="2018-08-18T11:32:00Z"/>
          <w:rFonts w:ascii="Times New Roman" w:hAnsi="Times New Roman" w:cs="Times New Roman"/>
          <w:sz w:val="24"/>
          <w:szCs w:val="24"/>
        </w:rPr>
      </w:pPr>
    </w:p>
    <w:p>
      <w:pPr>
        <w:pStyle w:val="14"/>
        <w:spacing w:line="252" w:lineRule="auto"/>
        <w:ind w:right="485"/>
        <w:jc w:val="both"/>
        <w:rPr>
          <w:ins w:id="667" w:author="Igor A Lavrov" w:date="2018-08-18T11:32:00Z"/>
          <w:rFonts w:ascii="Times New Roman" w:hAnsi="Times New Roman" w:cs="Times New Roman"/>
          <w:sz w:val="24"/>
          <w:szCs w:val="24"/>
        </w:rPr>
      </w:pPr>
    </w:p>
    <w:p>
      <w:pPr>
        <w:pStyle w:val="14"/>
        <w:spacing w:line="252" w:lineRule="auto"/>
        <w:ind w:right="485"/>
        <w:jc w:val="both"/>
        <w:rPr>
          <w:rFonts w:ascii="Times New Roman" w:hAnsi="Times New Roman" w:cs="Times New Roman"/>
          <w:sz w:val="24"/>
          <w:szCs w:val="24"/>
          <w:rPrChange w:id="668" w:author="Igor A Lavrov" w:date="2018-08-18T11:17:00Z">
            <w:rPr/>
          </w:rPrChange>
        </w:rPr>
        <w:sectPr>
          <w:headerReference r:id="rId4" w:type="default"/>
          <w:footerReference r:id="rId5" w:type="default"/>
          <w:pgSz w:w="11920" w:h="16840"/>
          <w:pgMar w:top="1580" w:right="380" w:bottom="720" w:left="1600" w:header="0" w:footer="523" w:gutter="0"/>
          <w:cols w:space="720" w:num="1"/>
        </w:sectPr>
      </w:pPr>
    </w:p>
    <w:p>
      <w:pPr>
        <w:pStyle w:val="6"/>
        <w:ind w:left="0" w:right="485"/>
        <w:jc w:val="both"/>
        <w:rPr>
          <w:ins w:id="669" w:author="Igor A Lavrov" w:date="2018-08-18T11:34:00Z"/>
          <w:rFonts w:ascii="Times New Roman" w:hAnsi="Times New Roman" w:cs="Times New Roman"/>
          <w:sz w:val="24"/>
          <w:szCs w:val="24"/>
        </w:rPr>
      </w:pPr>
    </w:p>
    <w:p>
      <w:pPr>
        <w:pStyle w:val="6"/>
        <w:ind w:left="0" w:right="485"/>
        <w:jc w:val="both"/>
        <w:rPr>
          <w:ins w:id="670" w:author="Igor A Lavrov" w:date="2018-08-18T11:34:00Z"/>
          <w:rFonts w:ascii="Times New Roman" w:hAnsi="Times New Roman" w:cs="Times New Roman"/>
          <w:sz w:val="24"/>
          <w:szCs w:val="24"/>
        </w:rPr>
      </w:pPr>
      <w:bookmarkStart w:id="25" w:name="_GoBack"/>
      <w:bookmarkEnd w:id="25"/>
    </w:p>
    <w:p>
      <w:pPr>
        <w:pStyle w:val="6"/>
        <w:ind w:left="0" w:right="485"/>
        <w:jc w:val="both"/>
        <w:rPr>
          <w:ins w:id="671" w:author="Igor A Lavrov" w:date="2018-08-18T11:53:00Z"/>
          <w:rFonts w:ascii="Times New Roman" w:hAnsi="Times New Roman" w:cs="Times New Roman"/>
          <w:b/>
          <w:sz w:val="24"/>
          <w:szCs w:val="24"/>
        </w:rPr>
      </w:pPr>
      <w:ins w:id="672" w:author="Igor A Lavrov" w:date="2018-08-18T11:32:00Z">
        <w:r>
          <w:rPr>
            <w:b/>
            <w:rPrChange w:id="675" w:author="Igor A Lavrov" w:date="2018-08-18T11:34:00Z">
              <w:rPr/>
            </w:rPrChange>
          </w:rPr>
          <w:drawing>
            <wp:anchor distT="0" distB="0" distL="0" distR="0" simplePos="0" relativeHeight="251661312" behindDoc="1" locked="0" layoutInCell="1" allowOverlap="1">
              <wp:simplePos x="0" y="0"/>
              <wp:positionH relativeFrom="page">
                <wp:posOffset>1315720</wp:posOffset>
              </wp:positionH>
              <wp:positionV relativeFrom="paragraph">
                <wp:posOffset>-138430</wp:posOffset>
              </wp:positionV>
              <wp:extent cx="3313430" cy="3219450"/>
              <wp:effectExtent l="0" t="0" r="127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4" cstate="print"/>
                      <a:stretch>
                        <a:fillRect/>
                      </a:stretch>
                    </pic:blipFill>
                    <pic:spPr>
                      <a:xfrm>
                        <a:off x="0" y="0"/>
                        <a:ext cx="3313430" cy="3219450"/>
                      </a:xfrm>
                      <a:prstGeom prst="rect">
                        <a:avLst/>
                      </a:prstGeom>
                    </pic:spPr>
                  </pic:pic>
                </a:graphicData>
              </a:graphic>
            </wp:anchor>
          </w:drawing>
        </w:r>
      </w:ins>
      <w:ins w:id="676" w:author="Igor A Lavrov" w:date="2018-08-18T11:33:00Z">
        <w:r>
          <w:rPr>
            <w:rFonts w:ascii="Times New Roman" w:hAnsi="Times New Roman" w:cs="Times New Roman"/>
            <w:b/>
            <w:sz w:val="24"/>
            <w:szCs w:val="24"/>
            <w:rPrChange w:id="677" w:author="Igor A Lavrov" w:date="2018-08-18T11:34:00Z">
              <w:rPr>
                <w:rFonts w:ascii="Times New Roman" w:hAnsi="Times New Roman" w:cs="Times New Roman"/>
                <w:sz w:val="24"/>
                <w:szCs w:val="24"/>
              </w:rPr>
            </w:rPrChange>
          </w:rPr>
          <w:t xml:space="preserve">Topology </w:t>
        </w:r>
      </w:ins>
    </w:p>
    <w:p>
      <w:pPr>
        <w:pStyle w:val="6"/>
        <w:ind w:left="0" w:right="485"/>
        <w:jc w:val="both"/>
        <w:rPr>
          <w:rFonts w:ascii="Times New Roman" w:hAnsi="Times New Roman" w:cs="Times New Roman"/>
          <w:b/>
          <w:sz w:val="24"/>
          <w:szCs w:val="24"/>
          <w:rPrChange w:id="678" w:author="Igor A Lavrov" w:date="2018-08-18T11:34:00Z">
            <w:rPr>
              <w:rFonts w:ascii="Times New Roman" w:hAnsi="Times New Roman" w:cs="Times New Roman"/>
              <w:sz w:val="24"/>
              <w:szCs w:val="24"/>
            </w:rPr>
          </w:rPrChange>
        </w:rPr>
      </w:pPr>
      <w:ins w:id="679" w:author="Igor A Lavrov" w:date="2018-08-18T11:34:00Z">
        <w:r>
          <w:rPr>
            <w:rFonts w:ascii="Times New Roman" w:hAnsi="Times New Roman" w:cs="Times New Roman"/>
            <w:b/>
            <w:sz w:val="24"/>
            <w:szCs w:val="24"/>
            <w:rPrChange w:id="680" w:author="Igor A Lavrov" w:date="2018-08-18T11:34:00Z">
              <w:rPr>
                <w:rFonts w:ascii="Times New Roman" w:hAnsi="Times New Roman" w:cs="Times New Roman"/>
                <w:sz w:val="24"/>
                <w:szCs w:val="24"/>
              </w:rPr>
            </w:rPrChange>
          </w:rPr>
          <w:t>[</w:t>
        </w:r>
      </w:ins>
      <w:ins w:id="681" w:author="Igor A Lavrov" w:date="2018-08-18T11:53:00Z">
        <w:r>
          <w:rPr>
            <w:rFonts w:ascii="Times New Roman" w:hAnsi="Times New Roman" w:cs="Times New Roman"/>
            <w:b/>
            <w:sz w:val="24"/>
            <w:szCs w:val="24"/>
          </w:rPr>
          <w:t xml:space="preserve">we </w:t>
        </w:r>
      </w:ins>
      <w:ins w:id="682" w:author="Igor A Lavrov" w:date="2018-08-18T11:34:00Z">
        <w:r>
          <w:rPr>
            <w:rFonts w:ascii="Times New Roman" w:hAnsi="Times New Roman" w:cs="Times New Roman"/>
            <w:b/>
            <w:sz w:val="24"/>
            <w:szCs w:val="24"/>
            <w:rPrChange w:id="683" w:author="Igor A Lavrov" w:date="2018-08-18T11:34:00Z">
              <w:rPr>
                <w:rFonts w:ascii="Times New Roman" w:hAnsi="Times New Roman" w:cs="Times New Roman"/>
                <w:sz w:val="24"/>
                <w:szCs w:val="24"/>
              </w:rPr>
            </w:rPrChange>
          </w:rPr>
          <w:t>need to describe</w:t>
        </w:r>
      </w:ins>
      <w:ins w:id="684" w:author="Igor A Lavrov" w:date="2018-08-18T11:53:00Z">
        <w:r>
          <w:rPr>
            <w:rFonts w:ascii="Times New Roman" w:hAnsi="Times New Roman" w:cs="Times New Roman"/>
            <w:b/>
            <w:sz w:val="24"/>
            <w:szCs w:val="24"/>
          </w:rPr>
          <w:t xml:space="preserve"> a</w:t>
        </w:r>
      </w:ins>
      <w:ins w:id="685" w:author="Igor A Lavrov" w:date="2018-08-18T11:34:00Z">
        <w:r>
          <w:rPr>
            <w:rFonts w:ascii="Times New Roman" w:hAnsi="Times New Roman" w:cs="Times New Roman"/>
            <w:b/>
            <w:sz w:val="24"/>
            <w:szCs w:val="24"/>
            <w:rPrChange w:id="686" w:author="Igor A Lavrov" w:date="2018-08-18T11:34:00Z">
              <w:rPr>
                <w:rFonts w:ascii="Times New Roman" w:hAnsi="Times New Roman" w:cs="Times New Roman"/>
                <w:sz w:val="24"/>
                <w:szCs w:val="24"/>
              </w:rPr>
            </w:rPrChange>
          </w:rPr>
          <w:t xml:space="preserve"> logical approach of progression from topology 1 to topology n]</w:t>
        </w:r>
      </w:ins>
    </w:p>
    <w:p>
      <w:pPr>
        <w:pStyle w:val="6"/>
        <w:ind w:left="1875" w:right="485"/>
        <w:jc w:val="both"/>
        <w:rPr>
          <w:rFonts w:ascii="Times New Roman" w:hAnsi="Times New Roman" w:cs="Times New Roman"/>
          <w:sz w:val="24"/>
          <w:szCs w:val="24"/>
        </w:rPr>
      </w:pPr>
    </w:p>
    <w:p>
      <w:pPr>
        <w:pStyle w:val="6"/>
        <w:spacing w:before="164" w:line="252" w:lineRule="auto"/>
        <w:ind w:right="318"/>
        <w:jc w:val="both"/>
        <w:rPr>
          <w:ins w:id="687" w:author="Igor A Lavrov" w:date="2018-08-18T11:33:00Z"/>
        </w:rPr>
      </w:pPr>
      <w:ins w:id="688" w:author="Igor A Lavrov" w:date="2018-08-18T11:33:00Z">
        <w:r>
          <w:rPr/>
          <w:t>Figure</w:t>
        </w:r>
      </w:ins>
      <w:ins w:id="689" w:author="Igor A Lavrov" w:date="2018-08-18T11:33:00Z">
        <w:r>
          <w:rPr>
            <w:spacing w:val="-13"/>
          </w:rPr>
          <w:t xml:space="preserve"> </w:t>
        </w:r>
      </w:ins>
      <w:ins w:id="690" w:author="Igor A Lavrov" w:date="2018-08-18T11:33:00Z">
        <w:r>
          <w:rPr/>
          <w:t>:</w:t>
        </w:r>
      </w:ins>
      <w:ins w:id="691" w:author="Igor A Lavrov" w:date="2018-08-18T11:33:00Z">
        <w:r>
          <w:rPr>
            <w:spacing w:val="11"/>
          </w:rPr>
          <w:t xml:space="preserve"> </w:t>
        </w:r>
      </w:ins>
      <w:ins w:id="692" w:author="Igor A Lavrov" w:date="2018-08-18T11:33:00Z">
        <w:bookmarkStart w:id="10" w:name="_bookmark4"/>
        <w:bookmarkEnd w:id="10"/>
        <w:r>
          <w:rPr/>
          <w:t>The</w:t>
        </w:r>
      </w:ins>
      <w:ins w:id="693" w:author="Igor A Lavrov" w:date="2018-08-18T11:33:00Z">
        <w:r>
          <w:rPr>
            <w:spacing w:val="-13"/>
          </w:rPr>
          <w:t xml:space="preserve"> </w:t>
        </w:r>
      </w:ins>
      <w:ins w:id="694" w:author="Igor A Lavrov" w:date="2018-08-18T11:33:00Z">
        <w:r>
          <w:rPr/>
          <w:t>proposed</w:t>
        </w:r>
      </w:ins>
      <w:ins w:id="695" w:author="Igor A Lavrov" w:date="2018-08-18T11:33:00Z">
        <w:r>
          <w:rPr>
            <w:spacing w:val="-12"/>
          </w:rPr>
          <w:t xml:space="preserve"> </w:t>
        </w:r>
      </w:ins>
      <w:ins w:id="696" w:author="Igor A Lavrov" w:date="2018-08-18T11:33:00Z">
        <w:r>
          <w:rPr/>
          <w:t>6</w:t>
        </w:r>
      </w:ins>
      <w:ins w:id="697" w:author="Igor A Lavrov" w:date="2018-08-18T11:33:00Z">
        <w:r>
          <w:rPr>
            <w:spacing w:val="-13"/>
          </w:rPr>
          <w:t xml:space="preserve"> </w:t>
        </w:r>
      </w:ins>
      <w:ins w:id="698" w:author="Igor A Lavrov" w:date="2018-08-18T11:33:00Z">
        <w:r>
          <w:rPr>
            <w:spacing w:val="-3"/>
          </w:rPr>
          <w:t>layers</w:t>
        </w:r>
      </w:ins>
      <w:ins w:id="699" w:author="Igor A Lavrov" w:date="2018-08-18T11:33:00Z">
        <w:r>
          <w:rPr>
            <w:spacing w:val="-12"/>
          </w:rPr>
          <w:t xml:space="preserve"> </w:t>
        </w:r>
      </w:ins>
      <w:ins w:id="700" w:author="Igor A Lavrov" w:date="2018-08-18T11:33:00Z">
        <w:r>
          <w:rPr/>
          <w:t>topology</w:t>
        </w:r>
      </w:ins>
      <w:ins w:id="701" w:author="Igor A Lavrov" w:date="2018-08-18T11:33:00Z">
        <w:r>
          <w:rPr>
            <w:spacing w:val="-13"/>
          </w:rPr>
          <w:t xml:space="preserve"> </w:t>
        </w:r>
      </w:ins>
      <w:ins w:id="702" w:author="Igor A Lavrov" w:date="2018-08-18T11:33:00Z">
        <w:r>
          <w:rPr/>
          <w:t>of</w:t>
        </w:r>
      </w:ins>
      <w:ins w:id="703" w:author="Igor A Lavrov" w:date="2018-08-18T11:33:00Z">
        <w:r>
          <w:rPr>
            <w:spacing w:val="-13"/>
          </w:rPr>
          <w:t xml:space="preserve"> </w:t>
        </w:r>
      </w:ins>
      <w:ins w:id="704" w:author="Igor A Lavrov" w:date="2018-08-18T11:33:00Z">
        <w:r>
          <w:rPr/>
          <w:t>a</w:t>
        </w:r>
      </w:ins>
      <w:ins w:id="705" w:author="Igor A Lavrov" w:date="2018-08-18T11:33:00Z">
        <w:r>
          <w:rPr>
            <w:spacing w:val="-12"/>
          </w:rPr>
          <w:t xml:space="preserve"> </w:t>
        </w:r>
      </w:ins>
      <w:ins w:id="706" w:author="Igor A Lavrov" w:date="2018-08-18T11:33:00Z">
        <w:r>
          <w:rPr/>
          <w:t>mammalian</w:t>
        </w:r>
      </w:ins>
      <w:ins w:id="707" w:author="Igor A Lavrov" w:date="2018-08-18T11:33:00Z">
        <w:r>
          <w:rPr>
            <w:spacing w:val="-13"/>
          </w:rPr>
          <w:t xml:space="preserve"> </w:t>
        </w:r>
      </w:ins>
      <w:ins w:id="708" w:author="Igor A Lavrov" w:date="2018-08-18T11:33:00Z">
        <w:r>
          <w:rPr/>
          <w:t>CPG,</w:t>
        </w:r>
      </w:ins>
      <w:ins w:id="709" w:author="Igor A Lavrov" w:date="2018-08-18T11:33:00Z">
        <w:r>
          <w:rPr>
            <w:spacing w:val="-12"/>
          </w:rPr>
          <w:t xml:space="preserve"> </w:t>
        </w:r>
      </w:ins>
      <w:ins w:id="710" w:author="Igor A Lavrov" w:date="2018-08-18T11:33:00Z">
        <w:r>
          <w:rPr/>
          <w:t>where:</w:t>
        </w:r>
      </w:ins>
      <w:ins w:id="711" w:author="Igor A Lavrov" w:date="2018-08-18T11:33:00Z">
        <w:r>
          <w:rPr>
            <w:spacing w:val="11"/>
          </w:rPr>
          <w:t xml:space="preserve"> </w:t>
        </w:r>
      </w:ins>
      <w:ins w:id="712" w:author="Igor A Lavrov" w:date="2018-08-18T11:33:00Z">
        <w:r>
          <w:rPr/>
          <w:t>1.1-6.5</w:t>
        </w:r>
      </w:ins>
      <w:ins w:id="713" w:author="Igor A Lavrov" w:date="2018-08-18T11:33:00Z">
        <w:r>
          <w:rPr>
            <w:spacing w:val="-13"/>
          </w:rPr>
          <w:t xml:space="preserve"> </w:t>
        </w:r>
      </w:ins>
      <w:ins w:id="714" w:author="Igor A Lavrov" w:date="2018-08-18T11:33:00Z">
        <w:r>
          <w:rPr/>
          <w:t>–</w:t>
        </w:r>
      </w:ins>
      <w:ins w:id="715" w:author="Igor A Lavrov" w:date="2018-08-18T11:33:00Z">
        <w:r>
          <w:rPr>
            <w:spacing w:val="-13"/>
          </w:rPr>
          <w:t xml:space="preserve"> </w:t>
        </w:r>
      </w:ins>
      <w:ins w:id="716" w:author="Igor A Lavrov" w:date="2018-08-18T11:33:00Z">
        <w:r>
          <w:rPr/>
          <w:t>nuclei</w:t>
        </w:r>
      </w:ins>
      <w:ins w:id="717" w:author="Igor A Lavrov" w:date="2018-08-18T11:33:00Z">
        <w:r>
          <w:rPr>
            <w:spacing w:val="-12"/>
          </w:rPr>
          <w:t xml:space="preserve"> </w:t>
        </w:r>
      </w:ins>
      <w:ins w:id="718" w:author="Igor A Lavrov" w:date="2018-08-18T11:33:00Z">
        <w:r>
          <w:rPr/>
          <w:t>of</w:t>
        </w:r>
      </w:ins>
      <w:ins w:id="719" w:author="Igor A Lavrov" w:date="2018-08-18T11:33:00Z">
        <w:r>
          <w:rPr>
            <w:spacing w:val="-13"/>
          </w:rPr>
          <w:t xml:space="preserve"> </w:t>
        </w:r>
      </w:ins>
      <w:ins w:id="720" w:author="Igor A Lavrov" w:date="2018-08-18T11:33:00Z">
        <w:r>
          <w:rPr/>
          <w:t>the</w:t>
        </w:r>
      </w:ins>
      <w:ins w:id="721" w:author="Igor A Lavrov" w:date="2018-08-18T11:33:00Z">
        <w:r>
          <w:rPr>
            <w:spacing w:val="-12"/>
          </w:rPr>
          <w:t xml:space="preserve"> </w:t>
        </w:r>
      </w:ins>
      <w:ins w:id="722" w:author="Igor A Lavrov" w:date="2018-08-18T11:33:00Z">
        <w:r>
          <w:rPr/>
          <w:t>CPG, IP – nuclei of the interneuronal pool, MN –motor neuron nucleus, EES the afferents projections with</w:t>
        </w:r>
      </w:ins>
      <w:ins w:id="723" w:author="Igor A Lavrov" w:date="2018-08-18T11:33:00Z">
        <w:r>
          <w:rPr>
            <w:spacing w:val="18"/>
          </w:rPr>
          <w:t xml:space="preserve"> </w:t>
        </w:r>
      </w:ins>
      <w:ins w:id="724" w:author="Igor A Lavrov" w:date="2018-08-18T11:33:00Z">
        <w:r>
          <w:rPr/>
          <w:t>EES.</w:t>
        </w:r>
      </w:ins>
    </w:p>
    <w:p>
      <w:pPr>
        <w:pStyle w:val="6"/>
        <w:ind w:left="0" w:right="485"/>
        <w:jc w:val="both"/>
        <w:rPr>
          <w:ins w:id="725" w:author="Igor A Lavrov" w:date="2018-08-18T11:33:00Z"/>
          <w:rFonts w:ascii="Times New Roman" w:hAnsi="Times New Roman" w:cs="Times New Roman"/>
          <w:sz w:val="24"/>
          <w:szCs w:val="24"/>
        </w:rPr>
      </w:pPr>
    </w:p>
    <w:p>
      <w:pPr>
        <w:pStyle w:val="6"/>
        <w:ind w:left="0" w:right="485"/>
        <w:jc w:val="both"/>
        <w:rPr>
          <w:ins w:id="726" w:author="Igor A Lavrov" w:date="2018-08-18T11:33:00Z"/>
          <w:rFonts w:ascii="Times New Roman" w:hAnsi="Times New Roman" w:cs="Times New Roman"/>
          <w:sz w:val="24"/>
          <w:szCs w:val="24"/>
        </w:rPr>
      </w:pPr>
    </w:p>
    <w:p>
      <w:pPr>
        <w:pStyle w:val="6"/>
        <w:ind w:left="0" w:right="485"/>
        <w:jc w:val="both"/>
        <w:rPr>
          <w:ins w:id="727" w:author="Igor A Lavrov" w:date="2018-08-18T11:33:00Z"/>
          <w:rFonts w:ascii="Times New Roman" w:hAnsi="Times New Roman" w:cs="Times New Roman"/>
          <w:sz w:val="24"/>
          <w:szCs w:val="24"/>
        </w:rPr>
      </w:pPr>
    </w:p>
    <w:p>
      <w:pPr>
        <w:pStyle w:val="6"/>
        <w:ind w:left="0" w:right="485"/>
        <w:jc w:val="both"/>
        <w:rPr>
          <w:ins w:id="728" w:author="Igor A Lavrov" w:date="2018-08-18T11:33:00Z"/>
          <w:rFonts w:ascii="Times New Roman" w:hAnsi="Times New Roman" w:cs="Times New Roman"/>
          <w:sz w:val="24"/>
          <w:szCs w:val="24"/>
        </w:rPr>
      </w:pPr>
    </w:p>
    <w:p>
      <w:pPr>
        <w:pStyle w:val="6"/>
        <w:ind w:left="0" w:right="485"/>
        <w:jc w:val="both"/>
        <w:rPr>
          <w:ins w:id="729" w:author="Igor A Lavrov" w:date="2018-08-18T11:33:00Z"/>
          <w:rFonts w:ascii="Times New Roman" w:hAnsi="Times New Roman" w:cs="Times New Roman"/>
          <w:sz w:val="24"/>
          <w:szCs w:val="24"/>
        </w:rPr>
      </w:pPr>
    </w:p>
    <w:p>
      <w:pPr>
        <w:pStyle w:val="3"/>
        <w:numPr>
          <w:ilvl w:val="1"/>
          <w:numId w:val="0"/>
        </w:numPr>
        <w:pBdr>
          <w:top w:val="none" w:color="auto" w:sz="0" w:space="0"/>
          <w:left w:val="none" w:color="auto" w:sz="0" w:space="0"/>
          <w:bottom w:val="none" w:color="auto" w:sz="0" w:space="0"/>
          <w:right w:val="none" w:color="auto" w:sz="0" w:space="0"/>
          <w:between w:val="none" w:color="auto" w:sz="0" w:space="0"/>
        </w:pBdr>
        <w:tabs>
          <w:tab w:val="left" w:pos="713"/>
          <w:tab w:val="left" w:pos="714"/>
          <w:tab w:val="clear" w:pos="501"/>
        </w:tabs>
        <w:autoSpaceDE w:val="0"/>
        <w:autoSpaceDN w:val="0"/>
        <w:spacing w:before="82"/>
        <w:rPr>
          <w:ins w:id="730" w:author="Igor A Lavrov" w:date="2018-08-18T11:35:00Z"/>
        </w:rPr>
      </w:pPr>
      <w:ins w:id="731" w:author="Igor A Lavrov" w:date="2018-08-18T11:35:00Z">
        <w:r>
          <w:rPr/>
          <w:t>Different percentages of</w:t>
        </w:r>
      </w:ins>
      <w:ins w:id="732" w:author="Igor A Lavrov" w:date="2018-08-18T11:35:00Z">
        <w:r>
          <w:rPr>
            <w:spacing w:val="2"/>
          </w:rPr>
          <w:t xml:space="preserve"> </w:t>
        </w:r>
      </w:ins>
      <w:ins w:id="733" w:author="Igor A Lavrov" w:date="2018-08-18T11:35:00Z">
        <w:r>
          <w:rPr/>
          <w:t>inhibition</w:t>
        </w:r>
      </w:ins>
      <w:ins w:id="734" w:author="Igor A Lavrov" w:date="2018-08-18T11:38:00Z">
        <w:r>
          <w:rPr/>
          <w:t xml:space="preserve"> (Neuron)</w:t>
        </w:r>
      </w:ins>
    </w:p>
    <w:p>
      <w:pPr>
        <w:pStyle w:val="6"/>
        <w:spacing w:before="132" w:line="252" w:lineRule="auto"/>
        <w:ind w:right="320"/>
        <w:jc w:val="both"/>
        <w:rPr>
          <w:ins w:id="735" w:author="Igor A Lavrov" w:date="2018-08-18T11:35:00Z"/>
        </w:rPr>
      </w:pPr>
      <w:ins w:id="736" w:author="Igor A Lavrov" w:date="2018-08-18T11:35:00Z">
        <w:r>
          <w:rPr>
            <w:spacing w:val="-9"/>
          </w:rPr>
          <w:t>We</w:t>
        </w:r>
      </w:ins>
      <w:ins w:id="737" w:author="Igor A Lavrov" w:date="2018-08-18T11:35:00Z">
        <w:r>
          <w:rPr>
            <w:spacing w:val="-12"/>
          </w:rPr>
          <w:t xml:space="preserve"> </w:t>
        </w:r>
      </w:ins>
      <w:ins w:id="738" w:author="Igor A Lavrov" w:date="2018-08-18T11:35:00Z">
        <w:r>
          <w:rPr/>
          <w:t>updated</w:t>
        </w:r>
      </w:ins>
      <w:ins w:id="739" w:author="Igor A Lavrov" w:date="2018-08-18T11:35:00Z">
        <w:r>
          <w:rPr>
            <w:spacing w:val="-11"/>
          </w:rPr>
          <w:t xml:space="preserve"> </w:t>
        </w:r>
      </w:ins>
      <w:ins w:id="740" w:author="Igor A Lavrov" w:date="2018-08-18T11:35:00Z">
        <w:r>
          <w:rPr/>
          <w:t>the</w:t>
        </w:r>
      </w:ins>
      <w:ins w:id="741" w:author="Igor A Lavrov" w:date="2018-08-18T11:35:00Z">
        <w:r>
          <w:rPr>
            <w:spacing w:val="-11"/>
          </w:rPr>
          <w:t xml:space="preserve"> </w:t>
        </w:r>
      </w:ins>
      <w:ins w:id="742" w:author="Igor A Lavrov" w:date="2018-08-18T11:35:00Z">
        <w:r>
          <w:rPr>
            <w:spacing w:val="-3"/>
          </w:rPr>
          <w:t>value</w:t>
        </w:r>
      </w:ins>
      <w:ins w:id="743" w:author="Igor A Lavrov" w:date="2018-08-18T11:35:00Z">
        <w:r>
          <w:rPr>
            <w:spacing w:val="-11"/>
          </w:rPr>
          <w:t xml:space="preserve"> </w:t>
        </w:r>
      </w:ins>
      <w:ins w:id="744" w:author="Igor A Lavrov" w:date="2018-08-18T11:35:00Z">
        <w:r>
          <w:rPr/>
          <w:t>of</w:t>
        </w:r>
      </w:ins>
      <w:ins w:id="745" w:author="Igor A Lavrov" w:date="2018-08-18T11:35:00Z">
        <w:r>
          <w:rPr>
            <w:spacing w:val="-12"/>
          </w:rPr>
          <w:t xml:space="preserve"> </w:t>
        </w:r>
      </w:ins>
      <w:ins w:id="746" w:author="Igor A Lavrov" w:date="2018-08-18T11:35:00Z">
        <w:r>
          <w:rPr/>
          <w:t>weight</w:t>
        </w:r>
      </w:ins>
      <w:ins w:id="747" w:author="Igor A Lavrov" w:date="2018-08-18T11:35:00Z">
        <w:r>
          <w:rPr>
            <w:spacing w:val="-11"/>
          </w:rPr>
          <w:t xml:space="preserve"> </w:t>
        </w:r>
      </w:ins>
      <w:ins w:id="748" w:author="Igor A Lavrov" w:date="2018-08-18T11:35:00Z">
        <w:r>
          <w:rPr/>
          <w:t>of</w:t>
        </w:r>
      </w:ins>
      <w:ins w:id="749" w:author="Igor A Lavrov" w:date="2018-08-18T11:35:00Z">
        <w:r>
          <w:rPr>
            <w:spacing w:val="-11"/>
          </w:rPr>
          <w:t xml:space="preserve"> </w:t>
        </w:r>
      </w:ins>
      <w:ins w:id="750" w:author="Igor A Lavrov" w:date="2018-08-18T11:35:00Z">
        <w:r>
          <w:rPr/>
          <w:t>inhibitory</w:t>
        </w:r>
      </w:ins>
      <w:ins w:id="751" w:author="Igor A Lavrov" w:date="2018-08-18T11:35:00Z">
        <w:r>
          <w:rPr>
            <w:spacing w:val="-11"/>
          </w:rPr>
          <w:t xml:space="preserve"> </w:t>
        </w:r>
      </w:ins>
      <w:ins w:id="752" w:author="Igor A Lavrov" w:date="2018-08-18T11:35:00Z">
        <w:r>
          <w:rPr/>
          <w:t>connections.</w:t>
        </w:r>
      </w:ins>
      <w:ins w:id="753" w:author="Igor A Lavrov" w:date="2018-08-18T11:35:00Z">
        <w:r>
          <w:rPr>
            <w:spacing w:val="8"/>
          </w:rPr>
          <w:t xml:space="preserve"> </w:t>
        </w:r>
      </w:ins>
      <w:ins w:id="754" w:author="Igor A Lavrov" w:date="2018-08-18T11:35:00Z">
        <w:r>
          <w:rPr/>
          <w:t>Half</w:t>
        </w:r>
      </w:ins>
      <w:ins w:id="755" w:author="Igor A Lavrov" w:date="2018-08-18T11:35:00Z">
        <w:r>
          <w:rPr>
            <w:spacing w:val="-11"/>
          </w:rPr>
          <w:t xml:space="preserve"> </w:t>
        </w:r>
      </w:ins>
      <w:ins w:id="756" w:author="Igor A Lavrov" w:date="2018-08-18T11:35:00Z">
        <w:r>
          <w:rPr/>
          <w:t>of</w:t>
        </w:r>
      </w:ins>
      <w:ins w:id="757" w:author="Igor A Lavrov" w:date="2018-08-18T11:35:00Z">
        <w:r>
          <w:rPr>
            <w:spacing w:val="-11"/>
          </w:rPr>
          <w:t xml:space="preserve"> </w:t>
        </w:r>
      </w:ins>
      <w:ins w:id="758" w:author="Igor A Lavrov" w:date="2018-08-18T11:35:00Z">
        <w:r>
          <w:rPr/>
          <w:t>the</w:t>
        </w:r>
      </w:ins>
      <w:ins w:id="759" w:author="Igor A Lavrov" w:date="2018-08-18T11:35:00Z">
        <w:r>
          <w:rPr>
            <w:spacing w:val="-11"/>
          </w:rPr>
          <w:t xml:space="preserve"> </w:t>
        </w:r>
      </w:ins>
      <w:ins w:id="760" w:author="Igor A Lavrov" w:date="2018-08-18T11:35:00Z">
        <w:r>
          <w:rPr/>
          <w:t>initial</w:t>
        </w:r>
      </w:ins>
      <w:ins w:id="761" w:author="Igor A Lavrov" w:date="2018-08-18T11:35:00Z">
        <w:r>
          <w:rPr>
            <w:spacing w:val="-12"/>
          </w:rPr>
          <w:t xml:space="preserve"> </w:t>
        </w:r>
      </w:ins>
      <w:ins w:id="762" w:author="Igor A Lavrov" w:date="2018-08-18T11:35:00Z">
        <w:r>
          <w:rPr/>
          <w:t>weight</w:t>
        </w:r>
      </w:ins>
      <w:ins w:id="763" w:author="Igor A Lavrov" w:date="2018-08-18T11:35:00Z">
        <w:r>
          <w:rPr>
            <w:spacing w:val="-11"/>
          </w:rPr>
          <w:t xml:space="preserve"> </w:t>
        </w:r>
      </w:ins>
      <w:ins w:id="764" w:author="Igor A Lavrov" w:date="2018-08-18T11:35:00Z">
        <w:r>
          <w:rPr/>
          <w:t>is</w:t>
        </w:r>
      </w:ins>
      <w:ins w:id="765" w:author="Igor A Lavrov" w:date="2018-08-18T11:35:00Z">
        <w:r>
          <w:rPr>
            <w:spacing w:val="-11"/>
          </w:rPr>
          <w:t xml:space="preserve"> </w:t>
        </w:r>
      </w:ins>
      <w:ins w:id="766" w:author="Igor A Lavrov" w:date="2018-08-18T11:35:00Z">
        <w:r>
          <w:rPr/>
          <w:t>an</w:t>
        </w:r>
      </w:ins>
      <w:ins w:id="767" w:author="Igor A Lavrov" w:date="2018-08-18T11:35:00Z">
        <w:r>
          <w:rPr>
            <w:spacing w:val="-11"/>
          </w:rPr>
          <w:t xml:space="preserve"> </w:t>
        </w:r>
      </w:ins>
      <w:ins w:id="768" w:author="Igor A Lavrov" w:date="2018-08-18T11:35:00Z">
        <w:r>
          <w:rPr/>
          <w:t>inhibition 50%.</w:t>
        </w:r>
      </w:ins>
      <w:ins w:id="769" w:author="Igor A Lavrov" w:date="2018-08-18T11:35:00Z">
        <w:r>
          <w:rPr>
            <w:spacing w:val="10"/>
          </w:rPr>
          <w:t xml:space="preserve"> </w:t>
        </w:r>
      </w:ins>
      <w:ins w:id="770" w:author="Igor A Lavrov" w:date="2018-08-18T11:35:00Z">
        <w:r>
          <w:rPr/>
          <w:t>One</w:t>
        </w:r>
      </w:ins>
      <w:ins w:id="771" w:author="Igor A Lavrov" w:date="2018-08-18T11:35:00Z">
        <w:r>
          <w:rPr>
            <w:spacing w:val="-8"/>
          </w:rPr>
          <w:t xml:space="preserve"> </w:t>
        </w:r>
      </w:ins>
      <w:ins w:id="772" w:author="Igor A Lavrov" w:date="2018-08-18T11:35:00Z">
        <w:r>
          <w:rPr/>
          <w:t>fifth</w:t>
        </w:r>
      </w:ins>
      <w:ins w:id="773" w:author="Igor A Lavrov" w:date="2018-08-18T11:35:00Z">
        <w:r>
          <w:rPr>
            <w:spacing w:val="-6"/>
          </w:rPr>
          <w:t xml:space="preserve"> </w:t>
        </w:r>
      </w:ins>
      <w:ins w:id="774" w:author="Igor A Lavrov" w:date="2018-08-18T11:35:00Z">
        <w:r>
          <w:rPr/>
          <w:t>of</w:t>
        </w:r>
      </w:ins>
      <w:ins w:id="775" w:author="Igor A Lavrov" w:date="2018-08-18T11:35:00Z">
        <w:r>
          <w:rPr>
            <w:spacing w:val="-8"/>
          </w:rPr>
          <w:t xml:space="preserve"> </w:t>
        </w:r>
      </w:ins>
      <w:ins w:id="776" w:author="Igor A Lavrov" w:date="2018-08-18T11:35:00Z">
        <w:r>
          <w:rPr/>
          <w:t>the</w:t>
        </w:r>
      </w:ins>
      <w:ins w:id="777" w:author="Igor A Lavrov" w:date="2018-08-18T11:35:00Z">
        <w:r>
          <w:rPr>
            <w:spacing w:val="-7"/>
          </w:rPr>
          <w:t xml:space="preserve"> </w:t>
        </w:r>
      </w:ins>
      <w:ins w:id="778" w:author="Igor A Lavrov" w:date="2018-08-18T11:35:00Z">
        <w:r>
          <w:rPr/>
          <w:t>initial</w:t>
        </w:r>
      </w:ins>
      <w:ins w:id="779" w:author="Igor A Lavrov" w:date="2018-08-18T11:35:00Z">
        <w:r>
          <w:rPr>
            <w:spacing w:val="-8"/>
          </w:rPr>
          <w:t xml:space="preserve"> </w:t>
        </w:r>
      </w:ins>
      <w:ins w:id="780" w:author="Igor A Lavrov" w:date="2018-08-18T11:35:00Z">
        <w:r>
          <w:rPr/>
          <w:t>weight</w:t>
        </w:r>
      </w:ins>
      <w:ins w:id="781" w:author="Igor A Lavrov" w:date="2018-08-18T11:35:00Z">
        <w:r>
          <w:rPr>
            <w:spacing w:val="-8"/>
          </w:rPr>
          <w:t xml:space="preserve"> </w:t>
        </w:r>
      </w:ins>
      <w:ins w:id="782" w:author="Igor A Lavrov" w:date="2018-08-18T11:35:00Z">
        <w:r>
          <w:rPr/>
          <w:t>is</w:t>
        </w:r>
      </w:ins>
      <w:ins w:id="783" w:author="Igor A Lavrov" w:date="2018-08-18T11:35:00Z">
        <w:r>
          <w:rPr>
            <w:spacing w:val="-7"/>
          </w:rPr>
          <w:t xml:space="preserve"> </w:t>
        </w:r>
      </w:ins>
      <w:ins w:id="784" w:author="Igor A Lavrov" w:date="2018-08-18T11:35:00Z">
        <w:r>
          <w:rPr/>
          <w:t>an</w:t>
        </w:r>
      </w:ins>
      <w:ins w:id="785" w:author="Igor A Lavrov" w:date="2018-08-18T11:35:00Z">
        <w:r>
          <w:rPr>
            <w:spacing w:val="-8"/>
          </w:rPr>
          <w:t xml:space="preserve"> </w:t>
        </w:r>
      </w:ins>
      <w:ins w:id="786" w:author="Igor A Lavrov" w:date="2018-08-18T11:35:00Z">
        <w:r>
          <w:rPr/>
          <w:t>inhibition</w:t>
        </w:r>
      </w:ins>
      <w:ins w:id="787" w:author="Igor A Lavrov" w:date="2018-08-18T11:35:00Z">
        <w:r>
          <w:rPr>
            <w:spacing w:val="-7"/>
          </w:rPr>
          <w:t xml:space="preserve"> </w:t>
        </w:r>
      </w:ins>
      <w:ins w:id="788" w:author="Igor A Lavrov" w:date="2018-08-18T11:35:00Z">
        <w:r>
          <w:rPr/>
          <w:t>20%.</w:t>
        </w:r>
      </w:ins>
      <w:ins w:id="789" w:author="Igor A Lavrov" w:date="2018-08-18T11:35:00Z">
        <w:r>
          <w:rPr>
            <w:spacing w:val="10"/>
          </w:rPr>
          <w:t xml:space="preserve"> </w:t>
        </w:r>
      </w:ins>
      <w:ins w:id="790" w:author="Igor A Lavrov" w:date="2018-08-18T11:35:00Z">
        <w:r>
          <w:rPr/>
          <w:t>If</w:t>
        </w:r>
      </w:ins>
      <w:ins w:id="791" w:author="Igor A Lavrov" w:date="2018-08-18T11:35:00Z">
        <w:r>
          <w:rPr>
            <w:spacing w:val="-7"/>
          </w:rPr>
          <w:t xml:space="preserve"> </w:t>
        </w:r>
      </w:ins>
      <w:ins w:id="792" w:author="Igor A Lavrov" w:date="2018-08-18T11:35:00Z">
        <w:r>
          <w:rPr/>
          <w:t>there</w:t>
        </w:r>
      </w:ins>
      <w:ins w:id="793" w:author="Igor A Lavrov" w:date="2018-08-18T11:35:00Z">
        <w:r>
          <w:rPr>
            <w:spacing w:val="-8"/>
          </w:rPr>
          <w:t xml:space="preserve"> </w:t>
        </w:r>
      </w:ins>
      <w:ins w:id="794" w:author="Igor A Lavrov" w:date="2018-08-18T11:35:00Z">
        <w:r>
          <w:rPr/>
          <w:t>is</w:t>
        </w:r>
      </w:ins>
      <w:ins w:id="795" w:author="Igor A Lavrov" w:date="2018-08-18T11:35:00Z">
        <w:r>
          <w:rPr>
            <w:spacing w:val="-7"/>
          </w:rPr>
          <w:t xml:space="preserve"> </w:t>
        </w:r>
      </w:ins>
      <w:ins w:id="796" w:author="Igor A Lavrov" w:date="2018-08-18T11:35:00Z">
        <w:r>
          <w:rPr/>
          <w:t>no</w:t>
        </w:r>
      </w:ins>
      <w:ins w:id="797" w:author="Igor A Lavrov" w:date="2018-08-18T11:35:00Z">
        <w:r>
          <w:rPr>
            <w:spacing w:val="-7"/>
          </w:rPr>
          <w:t xml:space="preserve"> </w:t>
        </w:r>
      </w:ins>
      <w:ins w:id="798" w:author="Igor A Lavrov" w:date="2018-08-18T11:35:00Z">
        <w:r>
          <w:rPr/>
          <w:t>inhibition</w:t>
        </w:r>
      </w:ins>
      <w:ins w:id="799" w:author="Igor A Lavrov" w:date="2018-08-18T11:35:00Z">
        <w:r>
          <w:rPr>
            <w:spacing w:val="-8"/>
          </w:rPr>
          <w:t xml:space="preserve"> </w:t>
        </w:r>
      </w:ins>
      <w:ins w:id="800" w:author="Igor A Lavrov" w:date="2018-08-18T11:35:00Z">
        <w:r>
          <w:rPr/>
          <w:t>the</w:t>
        </w:r>
      </w:ins>
      <w:ins w:id="801" w:author="Igor A Lavrov" w:date="2018-08-18T11:35:00Z">
        <w:r>
          <w:rPr>
            <w:spacing w:val="-7"/>
          </w:rPr>
          <w:t xml:space="preserve"> </w:t>
        </w:r>
      </w:ins>
      <w:ins w:id="802" w:author="Igor A Lavrov" w:date="2018-08-18T11:35:00Z">
        <w:r>
          <w:rPr/>
          <w:t>weight</w:t>
        </w:r>
      </w:ins>
      <w:ins w:id="803" w:author="Igor A Lavrov" w:date="2018-08-18T11:35:00Z">
        <w:r>
          <w:rPr>
            <w:spacing w:val="-8"/>
          </w:rPr>
          <w:t xml:space="preserve"> </w:t>
        </w:r>
      </w:ins>
      <w:ins w:id="804" w:author="Igor A Lavrov" w:date="2018-08-18T11:35:00Z">
        <w:r>
          <w:rPr/>
          <w:t>is</w:t>
        </w:r>
      </w:ins>
      <w:ins w:id="805" w:author="Igor A Lavrov" w:date="2018-08-18T11:35:00Z">
        <w:r>
          <w:rPr>
            <w:spacing w:val="-7"/>
          </w:rPr>
          <w:t xml:space="preserve"> </w:t>
        </w:r>
      </w:ins>
      <w:ins w:id="806" w:author="Igor A Lavrov" w:date="2018-08-18T11:35:00Z">
        <w:r>
          <w:rPr/>
          <w:t>0%.</w:t>
        </w:r>
      </w:ins>
    </w:p>
    <w:p>
      <w:pPr>
        <w:pStyle w:val="6"/>
        <w:spacing w:before="6"/>
        <w:ind w:left="0"/>
        <w:rPr>
          <w:ins w:id="807" w:author="Igor A Lavrov" w:date="2018-08-18T11:35:00Z"/>
          <w:sz w:val="28"/>
        </w:rPr>
      </w:pPr>
      <w:ins w:id="808" w:author="Igor A Lavrov" w:date="2018-08-18T11:35:00Z">
        <w:r>
          <w:rPr/>
          <w:drawing>
            <wp:anchor distT="0" distB="0" distL="0" distR="0" simplePos="0" relativeHeight="251663360" behindDoc="1" locked="0" layoutInCell="1" allowOverlap="1">
              <wp:simplePos x="0" y="0"/>
              <wp:positionH relativeFrom="page">
                <wp:posOffset>1162685</wp:posOffset>
              </wp:positionH>
              <wp:positionV relativeFrom="paragraph">
                <wp:posOffset>230505</wp:posOffset>
              </wp:positionV>
              <wp:extent cx="5086985" cy="389064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5" cstate="print"/>
                      <a:stretch>
                        <a:fillRect/>
                      </a:stretch>
                    </pic:blipFill>
                    <pic:spPr>
                      <a:xfrm>
                        <a:off x="0" y="0"/>
                        <a:ext cx="5086921" cy="3890772"/>
                      </a:xfrm>
                      <a:prstGeom prst="rect">
                        <a:avLst/>
                      </a:prstGeom>
                    </pic:spPr>
                  </pic:pic>
                </a:graphicData>
              </a:graphic>
            </wp:anchor>
          </w:drawing>
        </w:r>
      </w:ins>
    </w:p>
    <w:p>
      <w:pPr>
        <w:pStyle w:val="6"/>
        <w:spacing w:before="1"/>
        <w:ind w:left="0"/>
        <w:rPr>
          <w:ins w:id="810" w:author="Igor A Lavrov" w:date="2018-08-18T11:35:00Z"/>
          <w:sz w:val="21"/>
        </w:rPr>
      </w:pPr>
    </w:p>
    <w:p>
      <w:pPr>
        <w:pStyle w:val="6"/>
        <w:spacing w:line="252" w:lineRule="auto"/>
        <w:ind w:right="318"/>
        <w:jc w:val="both"/>
        <w:rPr>
          <w:ins w:id="811" w:author="Igor A Lavrov" w:date="2018-08-18T11:35:00Z"/>
        </w:rPr>
      </w:pPr>
      <w:ins w:id="812" w:author="Igor A Lavrov" w:date="2018-08-18T11:35:00Z">
        <w:r>
          <w:rPr/>
          <w:t>Figure</w:t>
        </w:r>
      </w:ins>
      <w:ins w:id="813" w:author="Igor A Lavrov" w:date="2018-08-18T11:35:00Z">
        <w:r>
          <w:rPr>
            <w:spacing w:val="-5"/>
          </w:rPr>
          <w:t xml:space="preserve"> </w:t>
        </w:r>
      </w:ins>
      <w:ins w:id="814" w:author="Igor A Lavrov" w:date="2018-08-18T11:35:00Z">
        <w:r>
          <w:rPr/>
          <w:t>8:</w:t>
        </w:r>
      </w:ins>
      <w:ins w:id="815" w:author="Igor A Lavrov" w:date="2018-08-18T11:35:00Z">
        <w:r>
          <w:rPr>
            <w:spacing w:val="12"/>
          </w:rPr>
          <w:t xml:space="preserve"> </w:t>
        </w:r>
      </w:ins>
      <w:ins w:id="816" w:author="Igor A Lavrov" w:date="2018-08-18T11:35:00Z">
        <w:bookmarkStart w:id="11" w:name="_bookmark8"/>
        <w:bookmarkEnd w:id="11"/>
        <w:r>
          <w:rPr/>
          <w:t>The</w:t>
        </w:r>
      </w:ins>
      <w:ins w:id="817" w:author="Igor A Lavrov" w:date="2018-08-18T11:35:00Z">
        <w:r>
          <w:rPr>
            <w:spacing w:val="-4"/>
          </w:rPr>
          <w:t xml:space="preserve"> </w:t>
        </w:r>
      </w:ins>
      <w:ins w:id="818" w:author="Igor A Lavrov" w:date="2018-08-18T11:35:00Z">
        <w:r>
          <w:rPr/>
          <w:t>result</w:t>
        </w:r>
      </w:ins>
      <w:ins w:id="819" w:author="Igor A Lavrov" w:date="2018-08-18T11:35:00Z">
        <w:r>
          <w:rPr>
            <w:spacing w:val="-4"/>
          </w:rPr>
          <w:t xml:space="preserve"> </w:t>
        </w:r>
      </w:ins>
      <w:ins w:id="820" w:author="Igor A Lavrov" w:date="2018-08-18T11:35:00Z">
        <w:r>
          <w:rPr/>
          <w:t>of</w:t>
        </w:r>
      </w:ins>
      <w:ins w:id="821" w:author="Igor A Lavrov" w:date="2018-08-18T11:35:00Z">
        <w:r>
          <w:rPr>
            <w:spacing w:val="-5"/>
          </w:rPr>
          <w:t xml:space="preserve"> </w:t>
        </w:r>
      </w:ins>
      <w:ins w:id="822" w:author="Igor A Lavrov" w:date="2018-08-18T11:35:00Z">
        <w:r>
          <w:rPr/>
          <w:t>CPG</w:t>
        </w:r>
      </w:ins>
      <w:ins w:id="823" w:author="Igor A Lavrov" w:date="2018-08-18T11:35:00Z">
        <w:r>
          <w:rPr>
            <w:spacing w:val="-4"/>
          </w:rPr>
          <w:t xml:space="preserve"> </w:t>
        </w:r>
      </w:ins>
      <w:ins w:id="824" w:author="Igor A Lavrov" w:date="2018-08-18T11:35:00Z">
        <w:r>
          <w:rPr/>
          <w:t>simulation</w:t>
        </w:r>
      </w:ins>
      <w:ins w:id="825" w:author="Igor A Lavrov" w:date="2018-08-18T11:35:00Z">
        <w:r>
          <w:rPr>
            <w:spacing w:val="-4"/>
          </w:rPr>
          <w:t xml:space="preserve"> </w:t>
        </w:r>
      </w:ins>
      <w:ins w:id="826" w:author="Igor A Lavrov" w:date="2018-08-18T11:35:00Z">
        <w:r>
          <w:rPr/>
          <w:t>with</w:t>
        </w:r>
      </w:ins>
      <w:ins w:id="827" w:author="Igor A Lavrov" w:date="2018-08-18T11:35:00Z">
        <w:r>
          <w:rPr>
            <w:spacing w:val="-5"/>
          </w:rPr>
          <w:t xml:space="preserve"> </w:t>
        </w:r>
      </w:ins>
      <w:ins w:id="828" w:author="Igor A Lavrov" w:date="2018-08-18T11:35:00Z">
        <w:r>
          <w:rPr/>
          <w:t>40Hz</w:t>
        </w:r>
      </w:ins>
      <w:ins w:id="829" w:author="Igor A Lavrov" w:date="2018-08-18T11:35:00Z">
        <w:r>
          <w:rPr>
            <w:spacing w:val="-4"/>
          </w:rPr>
          <w:t xml:space="preserve"> </w:t>
        </w:r>
      </w:ins>
      <w:ins w:id="830" w:author="Igor A Lavrov" w:date="2018-08-18T11:35:00Z">
        <w:r>
          <w:rPr/>
          <w:t>of</w:t>
        </w:r>
      </w:ins>
      <w:ins w:id="831" w:author="Igor A Lavrov" w:date="2018-08-18T11:35:00Z">
        <w:r>
          <w:rPr>
            <w:spacing w:val="-4"/>
          </w:rPr>
          <w:t xml:space="preserve"> </w:t>
        </w:r>
      </w:ins>
      <w:ins w:id="832" w:author="Igor A Lavrov" w:date="2018-08-18T11:35:00Z">
        <w:r>
          <w:rPr/>
          <w:t>EES</w:t>
        </w:r>
      </w:ins>
      <w:ins w:id="833" w:author="Igor A Lavrov" w:date="2018-08-18T11:35:00Z">
        <w:r>
          <w:rPr>
            <w:spacing w:val="-4"/>
          </w:rPr>
          <w:t xml:space="preserve"> </w:t>
        </w:r>
      </w:ins>
      <w:ins w:id="834" w:author="Igor A Lavrov" w:date="2018-08-18T11:35:00Z">
        <w:r>
          <w:rPr/>
          <w:t>and</w:t>
        </w:r>
      </w:ins>
      <w:ins w:id="835" w:author="Igor A Lavrov" w:date="2018-08-18T11:35:00Z">
        <w:r>
          <w:rPr>
            <w:spacing w:val="-5"/>
          </w:rPr>
          <w:t xml:space="preserve"> </w:t>
        </w:r>
      </w:ins>
      <w:ins w:id="836" w:author="Igor A Lavrov" w:date="2018-08-18T11:35:00Z">
        <w:r>
          <w:rPr/>
          <w:t>different</w:t>
        </w:r>
      </w:ins>
      <w:ins w:id="837" w:author="Igor A Lavrov" w:date="2018-08-18T11:35:00Z">
        <w:r>
          <w:rPr>
            <w:spacing w:val="-4"/>
          </w:rPr>
          <w:t xml:space="preserve"> </w:t>
        </w:r>
      </w:ins>
      <w:ins w:id="838" w:author="Igor A Lavrov" w:date="2018-08-18T11:35:00Z">
        <w:r>
          <w:rPr/>
          <w:t>percentages</w:t>
        </w:r>
      </w:ins>
      <w:ins w:id="839" w:author="Igor A Lavrov" w:date="2018-08-18T11:35:00Z">
        <w:r>
          <w:rPr>
            <w:spacing w:val="-4"/>
          </w:rPr>
          <w:t xml:space="preserve"> </w:t>
        </w:r>
      </w:ins>
      <w:ins w:id="840" w:author="Igor A Lavrov" w:date="2018-08-18T11:35:00Z">
        <w:r>
          <w:rPr/>
          <w:t>of</w:t>
        </w:r>
      </w:ins>
      <w:ins w:id="841" w:author="Igor A Lavrov" w:date="2018-08-18T11:35:00Z">
        <w:r>
          <w:rPr>
            <w:spacing w:val="-4"/>
          </w:rPr>
          <w:t xml:space="preserve"> </w:t>
        </w:r>
      </w:ins>
      <w:ins w:id="842" w:author="Igor A Lavrov" w:date="2018-08-18T11:35:00Z">
        <w:r>
          <w:rPr/>
          <w:t>inhibition. The</w:t>
        </w:r>
      </w:ins>
      <w:ins w:id="843" w:author="Igor A Lavrov" w:date="2018-08-18T11:35:00Z">
        <w:r>
          <w:rPr>
            <w:spacing w:val="-10"/>
          </w:rPr>
          <w:t xml:space="preserve"> </w:t>
        </w:r>
      </w:ins>
      <w:ins w:id="844" w:author="Igor A Lavrov" w:date="2018-08-18T11:35:00Z">
        <w:r>
          <w:rPr/>
          <w:t>orange</w:t>
        </w:r>
      </w:ins>
      <w:ins w:id="845" w:author="Igor A Lavrov" w:date="2018-08-18T11:35:00Z">
        <w:r>
          <w:rPr>
            <w:spacing w:val="-9"/>
          </w:rPr>
          <w:t xml:space="preserve"> </w:t>
        </w:r>
      </w:ins>
      <w:ins w:id="846" w:author="Igor A Lavrov" w:date="2018-08-18T11:35:00Z">
        <w:r>
          <w:rPr/>
          <w:t>graph</w:t>
        </w:r>
      </w:ins>
      <w:ins w:id="847" w:author="Igor A Lavrov" w:date="2018-08-18T11:35:00Z">
        <w:r>
          <w:rPr>
            <w:spacing w:val="-10"/>
          </w:rPr>
          <w:t xml:space="preserve"> </w:t>
        </w:r>
      </w:ins>
      <w:ins w:id="848" w:author="Igor A Lavrov" w:date="2018-08-18T11:35:00Z">
        <w:r>
          <w:rPr/>
          <w:t>is</w:t>
        </w:r>
      </w:ins>
      <w:ins w:id="849" w:author="Igor A Lavrov" w:date="2018-08-18T11:35:00Z">
        <w:r>
          <w:rPr>
            <w:spacing w:val="-9"/>
          </w:rPr>
          <w:t xml:space="preserve"> </w:t>
        </w:r>
      </w:ins>
      <w:ins w:id="850" w:author="Igor A Lavrov" w:date="2018-08-18T11:35:00Z">
        <w:r>
          <w:rPr/>
          <w:t>motorneurons’</w:t>
        </w:r>
      </w:ins>
      <w:ins w:id="851" w:author="Igor A Lavrov" w:date="2018-08-18T11:35:00Z">
        <w:r>
          <w:rPr>
            <w:spacing w:val="-10"/>
          </w:rPr>
          <w:t xml:space="preserve"> </w:t>
        </w:r>
      </w:ins>
      <w:ins w:id="852" w:author="Igor A Lavrov" w:date="2018-08-18T11:35:00Z">
        <w:r>
          <w:rPr/>
          <w:t>extracellular</w:t>
        </w:r>
      </w:ins>
      <w:ins w:id="853" w:author="Igor A Lavrov" w:date="2018-08-18T11:35:00Z">
        <w:r>
          <w:rPr>
            <w:spacing w:val="-9"/>
          </w:rPr>
          <w:t xml:space="preserve"> </w:t>
        </w:r>
      </w:ins>
      <w:ins w:id="854" w:author="Igor A Lavrov" w:date="2018-08-18T11:35:00Z">
        <w:r>
          <w:rPr/>
          <w:t>potential.</w:t>
        </w:r>
      </w:ins>
      <w:ins w:id="855" w:author="Igor A Lavrov" w:date="2018-08-18T11:35:00Z">
        <w:r>
          <w:rPr>
            <w:spacing w:val="10"/>
          </w:rPr>
          <w:t xml:space="preserve"> </w:t>
        </w:r>
      </w:ins>
      <w:ins w:id="856" w:author="Igor A Lavrov" w:date="2018-08-18T11:35:00Z">
        <w:r>
          <w:rPr/>
          <w:t>A</w:t>
        </w:r>
      </w:ins>
      <w:ins w:id="857" w:author="Igor A Lavrov" w:date="2018-08-18T11:35:00Z">
        <w:r>
          <w:rPr>
            <w:spacing w:val="-10"/>
          </w:rPr>
          <w:t xml:space="preserve"> </w:t>
        </w:r>
      </w:ins>
      <w:ins w:id="858" w:author="Igor A Lavrov" w:date="2018-08-18T11:35:00Z">
        <w:r>
          <w:rPr/>
          <w:t>–</w:t>
        </w:r>
      </w:ins>
      <w:ins w:id="859" w:author="Igor A Lavrov" w:date="2018-08-18T11:35:00Z">
        <w:r>
          <w:rPr>
            <w:spacing w:val="-9"/>
          </w:rPr>
          <w:t xml:space="preserve"> </w:t>
        </w:r>
      </w:ins>
      <w:ins w:id="860" w:author="Igor A Lavrov" w:date="2018-08-18T11:35:00Z">
        <w:r>
          <w:rPr/>
          <w:t>The</w:t>
        </w:r>
      </w:ins>
      <w:ins w:id="861" w:author="Igor A Lavrov" w:date="2018-08-18T11:35:00Z">
        <w:r>
          <w:rPr>
            <w:spacing w:val="-10"/>
          </w:rPr>
          <w:t xml:space="preserve"> </w:t>
        </w:r>
      </w:ins>
      <w:ins w:id="862" w:author="Igor A Lavrov" w:date="2018-08-18T11:35:00Z">
        <w:r>
          <w:rPr/>
          <w:t>spiking</w:t>
        </w:r>
      </w:ins>
      <w:ins w:id="863" w:author="Igor A Lavrov" w:date="2018-08-18T11:35:00Z">
        <w:r>
          <w:rPr>
            <w:spacing w:val="-9"/>
          </w:rPr>
          <w:t xml:space="preserve"> </w:t>
        </w:r>
      </w:ins>
      <w:ins w:id="864" w:author="Igor A Lavrov" w:date="2018-08-18T11:35:00Z">
        <w:r>
          <w:rPr/>
          <w:t>activity</w:t>
        </w:r>
      </w:ins>
      <w:ins w:id="865" w:author="Igor A Lavrov" w:date="2018-08-18T11:35:00Z">
        <w:r>
          <w:rPr>
            <w:spacing w:val="-10"/>
          </w:rPr>
          <w:t xml:space="preserve"> </w:t>
        </w:r>
      </w:ins>
      <w:ins w:id="866" w:author="Igor A Lavrov" w:date="2018-08-18T11:35:00Z">
        <w:r>
          <w:rPr/>
          <w:t>with</w:t>
        </w:r>
      </w:ins>
      <w:ins w:id="867" w:author="Igor A Lavrov" w:date="2018-08-18T11:35:00Z">
        <w:r>
          <w:rPr>
            <w:spacing w:val="-9"/>
          </w:rPr>
          <w:t xml:space="preserve"> </w:t>
        </w:r>
      </w:ins>
      <w:ins w:id="868" w:author="Igor A Lavrov" w:date="2018-08-18T11:35:00Z">
        <w:r>
          <w:rPr/>
          <w:t>the</w:t>
        </w:r>
      </w:ins>
      <w:ins w:id="869" w:author="Igor A Lavrov" w:date="2018-08-18T11:35:00Z">
        <w:r>
          <w:rPr>
            <w:spacing w:val="-10"/>
          </w:rPr>
          <w:t xml:space="preserve"> </w:t>
        </w:r>
      </w:ins>
      <w:ins w:id="870" w:author="Igor A Lavrov" w:date="2018-08-18T11:35:00Z">
        <w:r>
          <w:rPr/>
          <w:t>40Hz ESS and 0% inhibition. B – The spiking activity with the 40Hz ESS and 20% inhibition. C – The spiking activity with the 40Hz ESS and 50% inhibition. D – The spiking activity with the 40Hz ESS and 100%</w:t>
        </w:r>
      </w:ins>
      <w:ins w:id="871" w:author="Igor A Lavrov" w:date="2018-08-18T11:35:00Z">
        <w:r>
          <w:rPr>
            <w:spacing w:val="2"/>
          </w:rPr>
          <w:t xml:space="preserve"> </w:t>
        </w:r>
      </w:ins>
      <w:ins w:id="872" w:author="Igor A Lavrov" w:date="2018-08-18T11:35:00Z">
        <w:r>
          <w:rPr/>
          <w:t>inhibition.</w:t>
        </w:r>
      </w:ins>
    </w:p>
    <w:p>
      <w:pPr>
        <w:spacing w:line="252" w:lineRule="auto"/>
        <w:jc w:val="both"/>
        <w:rPr>
          <w:ins w:id="873" w:author="Igor A Lavrov" w:date="2018-08-18T11:54:00Z"/>
        </w:rPr>
      </w:pPr>
    </w:p>
    <w:p>
      <w:pPr>
        <w:spacing w:line="252" w:lineRule="auto"/>
        <w:jc w:val="both"/>
        <w:rPr>
          <w:ins w:id="874" w:author="Igor A Lavrov" w:date="2018-08-18T11:54:00Z"/>
        </w:rPr>
      </w:pPr>
    </w:p>
    <w:p>
      <w:pPr>
        <w:spacing w:line="252" w:lineRule="auto"/>
        <w:jc w:val="both"/>
        <w:rPr>
          <w:ins w:id="875" w:author="Igor A Lavrov" w:date="2018-08-18T11:54:00Z"/>
          <w:b/>
        </w:rPr>
      </w:pPr>
      <w:ins w:id="876" w:author="Igor A Lavrov" w:date="2018-08-18T11:54:00Z">
        <w:r>
          <w:rPr>
            <w:b/>
          </w:rPr>
          <w:t xml:space="preserve">[Please add average data here.] </w:t>
        </w:r>
      </w:ins>
    </w:p>
    <w:p>
      <w:pPr>
        <w:spacing w:line="252" w:lineRule="auto"/>
        <w:jc w:val="both"/>
        <w:rPr>
          <w:ins w:id="877" w:author="Igor A Lavrov" w:date="2018-08-18T11:35:00Z"/>
        </w:rPr>
        <w:sectPr>
          <w:pgSz w:w="11910" w:h="16840"/>
          <w:pgMar w:top="1580" w:right="1380" w:bottom="720" w:left="1600" w:header="0" w:footer="523" w:gutter="0"/>
          <w:cols w:space="720" w:num="1"/>
        </w:sectPr>
      </w:pPr>
    </w:p>
    <w:p>
      <w:pPr>
        <w:pStyle w:val="6"/>
        <w:ind w:left="0" w:right="485"/>
        <w:jc w:val="both"/>
        <w:rPr>
          <w:ins w:id="878" w:author="Igor A Lavrov" w:date="2018-08-18T11:33:00Z"/>
          <w:rFonts w:ascii="Times New Roman" w:hAnsi="Times New Roman" w:cs="Times New Roman"/>
          <w:sz w:val="24"/>
          <w:szCs w:val="24"/>
        </w:rPr>
      </w:pPr>
    </w:p>
    <w:p>
      <w:pPr>
        <w:pStyle w:val="6"/>
        <w:ind w:left="0" w:right="485"/>
        <w:jc w:val="both"/>
        <w:rPr>
          <w:ins w:id="879" w:author="Igor A Lavrov" w:date="2018-08-18T11:33:00Z"/>
          <w:rFonts w:ascii="Times New Roman" w:hAnsi="Times New Roman" w:cs="Times New Roman"/>
          <w:sz w:val="24"/>
          <w:szCs w:val="24"/>
        </w:rPr>
      </w:pPr>
    </w:p>
    <w:p>
      <w:pPr>
        <w:pStyle w:val="3"/>
        <w:numPr>
          <w:ilvl w:val="1"/>
          <w:numId w:val="0"/>
        </w:numPr>
        <w:pBdr>
          <w:top w:val="none" w:color="auto" w:sz="0" w:space="0"/>
          <w:left w:val="none" w:color="auto" w:sz="0" w:space="0"/>
          <w:bottom w:val="none" w:color="auto" w:sz="0" w:space="0"/>
          <w:right w:val="none" w:color="auto" w:sz="0" w:space="0"/>
          <w:between w:val="none" w:color="auto" w:sz="0" w:space="0"/>
        </w:pBdr>
        <w:tabs>
          <w:tab w:val="left" w:pos="713"/>
          <w:tab w:val="left" w:pos="714"/>
          <w:tab w:val="clear" w:pos="501"/>
        </w:tabs>
        <w:autoSpaceDE w:val="0"/>
        <w:autoSpaceDN w:val="0"/>
        <w:spacing w:before="82"/>
        <w:ind w:left="100" w:firstLine="0"/>
        <w:rPr>
          <w:ins w:id="880" w:author="Igor A Lavrov" w:date="2018-08-18T11:36:00Z"/>
        </w:rPr>
      </w:pPr>
      <w:ins w:id="881" w:author="Igor A Lavrov" w:date="2018-08-18T11:36:00Z">
        <w:r>
          <w:rPr/>
          <w:t>Different inhibitory</w:t>
        </w:r>
      </w:ins>
      <w:ins w:id="882" w:author="Igor A Lavrov" w:date="2018-08-18T11:36:00Z">
        <w:r>
          <w:rPr>
            <w:spacing w:val="-13"/>
          </w:rPr>
          <w:t xml:space="preserve"> </w:t>
        </w:r>
      </w:ins>
      <w:ins w:id="883" w:author="Igor A Lavrov" w:date="2018-08-18T11:36:00Z">
        <w:r>
          <w:rPr/>
          <w:t>impact</w:t>
        </w:r>
      </w:ins>
      <w:ins w:id="884" w:author="Igor A Lavrov" w:date="2018-08-18T11:38:00Z">
        <w:r>
          <w:rPr/>
          <w:t xml:space="preserve"> (Nest)</w:t>
        </w:r>
      </w:ins>
    </w:p>
    <w:p>
      <w:pPr>
        <w:pStyle w:val="6"/>
        <w:spacing w:before="132" w:line="252" w:lineRule="auto"/>
        <w:ind w:right="334"/>
        <w:rPr>
          <w:ins w:id="885" w:author="Igor A Lavrov" w:date="2018-08-18T11:36:00Z"/>
        </w:rPr>
      </w:pPr>
      <w:ins w:id="886" w:author="Igor A Lavrov" w:date="2018-08-18T11:36:00Z">
        <w:r>
          <w:rPr>
            <w:spacing w:val="-9"/>
          </w:rPr>
          <w:t xml:space="preserve">We </w:t>
        </w:r>
      </w:ins>
      <w:ins w:id="887" w:author="Igor A Lavrov" w:date="2018-08-18T11:36:00Z">
        <w:r>
          <w:rPr/>
          <w:t xml:space="preserve">ran the simulation with different inhibitory coefficient from 0 to 1 and observed the same results while coefficient is </w:t>
        </w:r>
      </w:ins>
      <w:ins w:id="888" w:author="Igor A Lavrov" w:date="2018-08-18T11:36:00Z">
        <w:r>
          <w:rPr>
            <w:spacing w:val="-3"/>
          </w:rPr>
          <w:t xml:space="preserve">over </w:t>
        </w:r>
      </w:ins>
      <w:ins w:id="889" w:author="Igor A Lavrov" w:date="2018-08-18T11:36:00Z">
        <w:r>
          <w:rPr/>
          <w:t xml:space="preserve">0.25. It means 25% of inhibition strength is a threshold </w:t>
        </w:r>
      </w:ins>
      <w:ins w:id="890" w:author="Igor A Lavrov" w:date="2018-08-18T11:36:00Z">
        <w:r>
          <w:rPr>
            <w:spacing w:val="-3"/>
          </w:rPr>
          <w:t xml:space="preserve">value </w:t>
        </w:r>
      </w:ins>
      <w:ins w:id="891" w:author="Igor A Lavrov" w:date="2018-08-18T11:36:00Z">
        <w:r>
          <w:rPr/>
          <w:t>for our</w:t>
        </w:r>
      </w:ins>
      <w:ins w:id="892" w:author="Igor A Lavrov" w:date="2018-08-18T11:36:00Z">
        <w:r>
          <w:rPr>
            <w:spacing w:val="-7"/>
          </w:rPr>
          <w:t xml:space="preserve"> </w:t>
        </w:r>
      </w:ins>
      <w:ins w:id="893" w:author="Igor A Lavrov" w:date="2018-08-18T11:36:00Z">
        <w:r>
          <w:rPr/>
          <w:t>simulation,</w:t>
        </w:r>
      </w:ins>
      <w:ins w:id="894" w:author="Igor A Lavrov" w:date="2018-08-18T11:36:00Z">
        <w:r>
          <w:rPr>
            <w:spacing w:val="-5"/>
          </w:rPr>
          <w:t xml:space="preserve"> </w:t>
        </w:r>
      </w:ins>
      <w:ins w:id="895" w:author="Igor A Lavrov" w:date="2018-08-18T11:36:00Z">
        <w:r>
          <w:rPr/>
          <w:t>and</w:t>
        </w:r>
      </w:ins>
      <w:ins w:id="896" w:author="Igor A Lavrov" w:date="2018-08-18T11:36:00Z">
        <w:r>
          <w:rPr>
            <w:spacing w:val="-6"/>
          </w:rPr>
          <w:t xml:space="preserve"> </w:t>
        </w:r>
      </w:ins>
      <w:ins w:id="897" w:author="Igor A Lavrov" w:date="2018-08-18T11:36:00Z">
        <w:r>
          <w:rPr>
            <w:spacing w:val="-3"/>
          </w:rPr>
          <w:t>we</w:t>
        </w:r>
      </w:ins>
      <w:ins w:id="898" w:author="Igor A Lavrov" w:date="2018-08-18T11:36:00Z">
        <w:r>
          <w:rPr>
            <w:spacing w:val="-6"/>
          </w:rPr>
          <w:t xml:space="preserve"> </w:t>
        </w:r>
      </w:ins>
      <w:ins w:id="899" w:author="Igor A Lavrov" w:date="2018-08-18T11:36:00Z">
        <w:r>
          <w:rPr/>
          <w:t>defined</w:t>
        </w:r>
      </w:ins>
      <w:ins w:id="900" w:author="Igor A Lavrov" w:date="2018-08-18T11:36:00Z">
        <w:r>
          <w:rPr>
            <w:spacing w:val="-7"/>
          </w:rPr>
          <w:t xml:space="preserve"> </w:t>
        </w:r>
      </w:ins>
      <w:ins w:id="901" w:author="Igor A Lavrov" w:date="2018-08-18T11:36:00Z">
        <w:r>
          <w:rPr/>
          <w:t>this</w:t>
        </w:r>
      </w:ins>
      <w:ins w:id="902" w:author="Igor A Lavrov" w:date="2018-08-18T11:36:00Z">
        <w:r>
          <w:rPr>
            <w:spacing w:val="-6"/>
          </w:rPr>
          <w:t xml:space="preserve"> </w:t>
        </w:r>
      </w:ins>
      <w:ins w:id="903" w:author="Igor A Lavrov" w:date="2018-08-18T11:36:00Z">
        <w:r>
          <w:rPr>
            <w:spacing w:val="-3"/>
          </w:rPr>
          <w:t>value</w:t>
        </w:r>
      </w:ins>
      <w:ins w:id="904" w:author="Igor A Lavrov" w:date="2018-08-18T11:36:00Z">
        <w:r>
          <w:rPr>
            <w:spacing w:val="-6"/>
          </w:rPr>
          <w:t xml:space="preserve"> </w:t>
        </w:r>
      </w:ins>
      <w:ins w:id="905" w:author="Igor A Lavrov" w:date="2018-08-18T11:36:00Z">
        <w:r>
          <w:rPr/>
          <w:t>as</w:t>
        </w:r>
      </w:ins>
      <w:ins w:id="906" w:author="Igor A Lavrov" w:date="2018-08-18T11:36:00Z">
        <w:r>
          <w:rPr>
            <w:spacing w:val="-6"/>
          </w:rPr>
          <w:t xml:space="preserve"> </w:t>
        </w:r>
      </w:ins>
      <w:ins w:id="907" w:author="Igor A Lavrov" w:date="2018-08-18T11:36:00Z">
        <w:r>
          <w:rPr/>
          <w:t>an</w:t>
        </w:r>
      </w:ins>
      <w:ins w:id="908" w:author="Igor A Lavrov" w:date="2018-08-18T11:36:00Z">
        <w:r>
          <w:rPr>
            <w:spacing w:val="-6"/>
          </w:rPr>
          <w:t xml:space="preserve"> </w:t>
        </w:r>
      </w:ins>
      <w:ins w:id="909" w:author="Igor A Lavrov" w:date="2018-08-18T11:36:00Z">
        <w:r>
          <w:rPr/>
          <w:t>upper</w:t>
        </w:r>
      </w:ins>
      <w:ins w:id="910" w:author="Igor A Lavrov" w:date="2018-08-18T11:36:00Z">
        <w:r>
          <w:rPr>
            <w:spacing w:val="-6"/>
          </w:rPr>
          <w:t xml:space="preserve"> </w:t>
        </w:r>
      </w:ins>
      <w:ins w:id="911" w:author="Igor A Lavrov" w:date="2018-08-18T11:36:00Z">
        <w:r>
          <w:rPr/>
          <w:t>bound</w:t>
        </w:r>
      </w:ins>
      <w:ins w:id="912" w:author="Igor A Lavrov" w:date="2018-08-18T11:36:00Z">
        <w:r>
          <w:rPr>
            <w:spacing w:val="-7"/>
          </w:rPr>
          <w:t xml:space="preserve"> </w:t>
        </w:r>
      </w:ins>
      <w:ins w:id="913" w:author="Igor A Lavrov" w:date="2018-08-18T11:36:00Z">
        <w:r>
          <w:rPr/>
          <w:t>for</w:t>
        </w:r>
      </w:ins>
      <w:ins w:id="914" w:author="Igor A Lavrov" w:date="2018-08-18T11:36:00Z">
        <w:r>
          <w:rPr>
            <w:spacing w:val="-6"/>
          </w:rPr>
          <w:t xml:space="preserve"> </w:t>
        </w:r>
      </w:ins>
      <w:ins w:id="915" w:author="Igor A Lavrov" w:date="2018-08-18T11:36:00Z">
        <w:r>
          <w:rPr/>
          <w:t>the</w:t>
        </w:r>
      </w:ins>
      <w:ins w:id="916" w:author="Igor A Lavrov" w:date="2018-08-18T11:36:00Z">
        <w:r>
          <w:rPr>
            <w:spacing w:val="-6"/>
          </w:rPr>
          <w:t xml:space="preserve"> </w:t>
        </w:r>
      </w:ins>
      <w:ins w:id="917" w:author="Igor A Lavrov" w:date="2018-08-18T11:36:00Z">
        <w:r>
          <w:rPr/>
          <w:t>coefficient.</w:t>
        </w:r>
      </w:ins>
      <w:ins w:id="918" w:author="Igor A Lavrov" w:date="2018-08-18T11:36:00Z">
        <w:r>
          <w:rPr>
            <w:spacing w:val="10"/>
          </w:rPr>
          <w:t xml:space="preserve"> </w:t>
        </w:r>
      </w:ins>
      <w:ins w:id="919" w:author="Igor A Lavrov" w:date="2018-08-18T11:36:00Z">
        <w:r>
          <w:rPr/>
          <w:t>A</w:t>
        </w:r>
      </w:ins>
      <w:ins w:id="920" w:author="Igor A Lavrov" w:date="2018-08-18T11:36:00Z">
        <w:r>
          <w:rPr>
            <w:spacing w:val="-6"/>
          </w:rPr>
          <w:t xml:space="preserve"> </w:t>
        </w:r>
      </w:ins>
      <w:ins w:id="921" w:author="Igor A Lavrov" w:date="2018-08-18T11:36:00Z">
        <w:r>
          <w:rPr/>
          <w:t>panel</w:t>
        </w:r>
      </w:ins>
      <w:ins w:id="922" w:author="Igor A Lavrov" w:date="2018-08-18T11:36:00Z">
        <w:r>
          <w:rPr>
            <w:spacing w:val="-6"/>
          </w:rPr>
          <w:t xml:space="preserve"> </w:t>
        </w:r>
      </w:ins>
      <w:ins w:id="923" w:author="Igor A Lavrov" w:date="2018-08-18T11:36:00Z">
        <w:r>
          <w:rPr/>
          <w:t xml:space="preserve">timescale is fixed and equals </w:t>
        </w:r>
      </w:ins>
      <w:ins w:id="924" w:author="Igor A Lavrov" w:date="2018-08-18T11:36:00Z">
        <w:r>
          <w:rPr>
            <w:rFonts w:ascii="Times New Roman"/>
          </w:rPr>
          <w:t>25</w:t>
        </w:r>
      </w:ins>
      <w:ins w:id="925" w:author="Igor A Lavrov" w:date="2018-08-18T11:36:00Z">
        <w:r>
          <w:rPr>
            <w:i/>
          </w:rPr>
          <w:t xml:space="preserve">ms </w:t>
        </w:r>
      </w:ins>
      <w:ins w:id="926" w:author="Igor A Lavrov" w:date="2018-08-18T11:36:00Z">
        <w:r>
          <w:rPr/>
          <w:t xml:space="preserve">for the all figures. Different </w:t>
        </w:r>
      </w:ins>
      <w:ins w:id="927" w:author="Igor A Lavrov" w:date="2018-08-18T11:36:00Z">
        <w:r>
          <w:rPr>
            <w:spacing w:val="-3"/>
          </w:rPr>
          <w:t xml:space="preserve">layers </w:t>
        </w:r>
      </w:ins>
      <w:ins w:id="928" w:author="Igor A Lavrov" w:date="2018-08-18T11:36:00Z">
        <w:r>
          <w:rPr/>
          <w:t xml:space="preserve">response with an increasing </w:t>
        </w:r>
      </w:ins>
      <w:ins w:id="929" w:author="Igor A Lavrov" w:date="2018-08-18T11:36:00Z">
        <w:r>
          <w:rPr>
            <w:spacing w:val="-4"/>
          </w:rPr>
          <w:t xml:space="preserve">delay. </w:t>
        </w:r>
      </w:ins>
      <w:ins w:id="930" w:author="Igor A Lavrov" w:date="2018-08-18T11:36:00Z">
        <w:r>
          <w:rPr/>
          <w:t xml:space="preserve">The delay between MR and LR on the </w:t>
        </w:r>
      </w:ins>
      <w:ins w:id="931" w:author="Igor A Lavrov" w:date="2018-08-18T11:36:00Z">
        <w:r>
          <w:rPr>
            <w:spacing w:val="-3"/>
          </w:rPr>
          <w:t xml:space="preserve">myogram </w:t>
        </w:r>
      </w:ins>
      <w:ins w:id="932" w:author="Igor A Lavrov" w:date="2018-08-18T11:36:00Z">
        <w:r>
          <w:rPr/>
          <w:t>(Figure</w:t>
        </w:r>
      </w:ins>
      <w:ins w:id="933" w:author="Igor A Lavrov" w:date="2018-08-18T11:36:00Z">
        <w:r>
          <w:rPr/>
          <w:fldChar w:fldCharType="begin"/>
        </w:r>
      </w:ins>
      <w:ins w:id="934" w:author="Igor A Lavrov" w:date="2018-08-18T11:36:00Z">
        <w:r>
          <w:rPr/>
          <w:instrText xml:space="preserve"> HYPERLINK \l "_bookmark10" </w:instrText>
        </w:r>
      </w:ins>
      <w:ins w:id="935" w:author="Igor A Lavrov" w:date="2018-08-18T11:36:00Z">
        <w:r>
          <w:rPr/>
          <w:fldChar w:fldCharType="separate"/>
        </w:r>
      </w:ins>
      <w:ins w:id="936" w:author="Igor A Lavrov" w:date="2018-08-18T11:36:00Z">
        <w:r>
          <w:rPr>
            <w:color w:val="0000FF"/>
          </w:rPr>
          <w:t>11</w:t>
        </w:r>
      </w:ins>
      <w:ins w:id="937" w:author="Igor A Lavrov" w:date="2018-08-18T11:36:00Z">
        <w:r>
          <w:rPr/>
          <w:t xml:space="preserve">) </w:t>
        </w:r>
      </w:ins>
      <w:ins w:id="938" w:author="Igor A Lavrov" w:date="2018-08-18T11:36:00Z">
        <w:r>
          <w:rPr/>
          <w:fldChar w:fldCharType="end"/>
        </w:r>
      </w:ins>
      <w:ins w:id="939" w:author="Igor A Lavrov" w:date="2018-08-18T11:36:00Z">
        <w:r>
          <w:rPr/>
          <w:t xml:space="preserve">occurs due to inhibiting </w:t>
        </w:r>
      </w:ins>
      <w:ins w:id="940" w:author="Igor A Lavrov" w:date="2018-08-18T11:36:00Z">
        <w:r>
          <w:rPr>
            <w:spacing w:val="-3"/>
          </w:rPr>
          <w:t xml:space="preserve">lower </w:t>
        </w:r>
      </w:ins>
      <w:ins w:id="941" w:author="Igor A Lavrov" w:date="2018-08-18T11:36:00Z">
        <w:r>
          <w:rPr/>
          <w:t xml:space="preserve">layers. </w:t>
        </w:r>
      </w:ins>
      <w:ins w:id="942" w:author="Igor A Lavrov" w:date="2018-08-18T11:36:00Z">
        <w:r>
          <w:rPr>
            <w:spacing w:val="-6"/>
          </w:rPr>
          <w:t xml:space="preserve">For </w:t>
        </w:r>
      </w:ins>
      <w:ins w:id="943" w:author="Igor A Lavrov" w:date="2018-08-18T11:36:00Z">
        <w:r>
          <w:rPr/>
          <w:t>example: in the Figure</w:t>
        </w:r>
      </w:ins>
      <w:ins w:id="944" w:author="Igor A Lavrov" w:date="2018-08-18T11:36:00Z">
        <w:r>
          <w:rPr/>
          <w:fldChar w:fldCharType="begin"/>
        </w:r>
      </w:ins>
      <w:ins w:id="945" w:author="Igor A Lavrov" w:date="2018-08-18T11:36:00Z">
        <w:r>
          <w:rPr/>
          <w:instrText xml:space="preserve"> HYPERLINK \l "_bookmark10" </w:instrText>
        </w:r>
      </w:ins>
      <w:ins w:id="946" w:author="Igor A Lavrov" w:date="2018-08-18T11:36:00Z">
        <w:r>
          <w:rPr/>
          <w:fldChar w:fldCharType="separate"/>
        </w:r>
      </w:ins>
      <w:ins w:id="947" w:author="Igor A Lavrov" w:date="2018-08-18T11:36:00Z">
        <w:r>
          <w:rPr>
            <w:color w:val="0000FF"/>
          </w:rPr>
          <w:t>11</w:t>
        </w:r>
      </w:ins>
      <w:ins w:id="948" w:author="Igor A Lavrov" w:date="2018-08-18T11:36:00Z">
        <w:r>
          <w:rPr>
            <w:color w:val="0000FF"/>
          </w:rPr>
          <w:fldChar w:fldCharType="end"/>
        </w:r>
      </w:ins>
      <w:ins w:id="949" w:author="Igor A Lavrov" w:date="2018-08-18T11:36:00Z">
        <w:r>
          <w:rPr/>
          <w:t xml:space="preserve">(A) the response on the third panel occurs later than on the second one due to the first </w:t>
        </w:r>
      </w:ins>
      <w:ins w:id="950" w:author="Igor A Lavrov" w:date="2018-08-18T11:36:00Z">
        <w:r>
          <w:rPr>
            <w:spacing w:val="-3"/>
          </w:rPr>
          <w:t xml:space="preserve">layer was </w:t>
        </w:r>
      </w:ins>
      <w:ins w:id="951" w:author="Igor A Lavrov" w:date="2018-08-18T11:36:00Z">
        <w:r>
          <w:rPr/>
          <w:t xml:space="preserve">inhibited. By decreasing inhibitory strength </w:t>
        </w:r>
      </w:ins>
      <w:ins w:id="952" w:author="Igor A Lavrov" w:date="2018-08-18T11:36:00Z">
        <w:r>
          <w:rPr>
            <w:spacing w:val="-3"/>
          </w:rPr>
          <w:t xml:space="preserve">we  </w:t>
        </w:r>
      </w:ins>
      <w:ins w:id="953" w:author="Igor A Lavrov" w:date="2018-08-18T11:36:00Z">
        <w:r>
          <w:rPr/>
          <w:t xml:space="preserve">expect </w:t>
        </w:r>
      </w:ins>
      <w:ins w:id="954" w:author="Igor A Lavrov" w:date="2018-08-18T11:36:00Z">
        <w:r>
          <w:rPr>
            <w:spacing w:val="-3"/>
          </w:rPr>
          <w:t>layer</w:t>
        </w:r>
      </w:ins>
      <w:ins w:id="955" w:author="Igor A Lavrov" w:date="2018-08-18T11:36:00Z">
        <w:r>
          <w:rPr>
            <w:spacing w:val="42"/>
          </w:rPr>
          <w:t xml:space="preserve"> </w:t>
        </w:r>
      </w:ins>
      <w:ins w:id="956" w:author="Igor A Lavrov" w:date="2018-08-18T11:36:00Z">
        <w:r>
          <w:rPr/>
          <w:t xml:space="preserve">will  </w:t>
        </w:r>
      </w:ins>
      <w:ins w:id="957" w:author="Igor A Lavrov" w:date="2018-08-18T11:36:00Z">
        <w:r>
          <w:rPr>
            <w:spacing w:val="2"/>
          </w:rPr>
          <w:t xml:space="preserve">be </w:t>
        </w:r>
      </w:ins>
      <w:ins w:id="958" w:author="Igor A Lavrov" w:date="2018-08-18T11:36:00Z">
        <w:r>
          <w:rPr/>
          <w:t xml:space="preserve">inhibited lesser and fire after every EES, </w:t>
        </w:r>
      </w:ins>
      <w:ins w:id="959" w:author="Igor A Lavrov" w:date="2018-08-18T11:36:00Z">
        <w:r>
          <w:rPr>
            <w:spacing w:val="-3"/>
          </w:rPr>
          <w:t xml:space="preserve">we </w:t>
        </w:r>
      </w:ins>
      <w:ins w:id="960" w:author="Igor A Lavrov" w:date="2018-08-18T11:36:00Z">
        <w:r>
          <w:rPr/>
          <w:t xml:space="preserve">observe same delays between MR and LR in all panels. Moreover, if </w:t>
        </w:r>
      </w:ins>
      <w:ins w:id="961" w:author="Igor A Lavrov" w:date="2018-08-18T11:36:00Z">
        <w:r>
          <w:rPr>
            <w:spacing w:val="-3"/>
          </w:rPr>
          <w:t xml:space="preserve">layers </w:t>
        </w:r>
      </w:ins>
      <w:ins w:id="962" w:author="Igor A Lavrov" w:date="2018-08-18T11:36:00Z">
        <w:r>
          <w:rPr/>
          <w:t xml:space="preserve">are not inhibited and fire after every pulse the result amplitude </w:t>
        </w:r>
      </w:ins>
      <w:ins w:id="963" w:author="Igor A Lavrov" w:date="2018-08-18T11:36:00Z">
        <w:r>
          <w:rPr>
            <w:spacing w:val="-3"/>
          </w:rPr>
          <w:t xml:space="preserve">have </w:t>
        </w:r>
      </w:ins>
      <w:ins w:id="964" w:author="Igor A Lavrov" w:date="2018-08-18T11:36:00Z">
        <w:r>
          <w:rPr/>
          <w:t>to</w:t>
        </w:r>
      </w:ins>
      <w:ins w:id="965" w:author="Igor A Lavrov" w:date="2018-08-18T11:36:00Z">
        <w:r>
          <w:rPr>
            <w:spacing w:val="11"/>
          </w:rPr>
          <w:t xml:space="preserve"> </w:t>
        </w:r>
      </w:ins>
      <w:ins w:id="966" w:author="Igor A Lavrov" w:date="2018-08-18T11:36:00Z">
        <w:r>
          <w:rPr>
            <w:spacing w:val="2"/>
          </w:rPr>
          <w:t>be</w:t>
        </w:r>
      </w:ins>
      <w:ins w:id="967" w:author="Igor A Lavrov" w:date="2018-08-18T11:36:00Z">
        <w:r>
          <w:rPr>
            <w:spacing w:val="12"/>
          </w:rPr>
          <w:t xml:space="preserve"> </w:t>
        </w:r>
      </w:ins>
      <w:ins w:id="968" w:author="Igor A Lavrov" w:date="2018-08-18T11:36:00Z">
        <w:r>
          <w:rPr/>
          <w:t>higher</w:t>
        </w:r>
      </w:ins>
      <w:ins w:id="969" w:author="Igor A Lavrov" w:date="2018-08-18T11:36:00Z">
        <w:r>
          <w:rPr>
            <w:spacing w:val="11"/>
          </w:rPr>
          <w:t xml:space="preserve"> </w:t>
        </w:r>
      </w:ins>
      <w:ins w:id="970" w:author="Igor A Lavrov" w:date="2018-08-18T11:36:00Z">
        <w:r>
          <w:rPr/>
          <w:t>than</w:t>
        </w:r>
      </w:ins>
      <w:ins w:id="971" w:author="Igor A Lavrov" w:date="2018-08-18T11:36:00Z">
        <w:r>
          <w:rPr>
            <w:spacing w:val="12"/>
          </w:rPr>
          <w:t xml:space="preserve"> </w:t>
        </w:r>
      </w:ins>
      <w:ins w:id="972" w:author="Igor A Lavrov" w:date="2018-08-18T11:36:00Z">
        <w:r>
          <w:rPr/>
          <w:t>case</w:t>
        </w:r>
      </w:ins>
      <w:ins w:id="973" w:author="Igor A Lavrov" w:date="2018-08-18T11:36:00Z">
        <w:r>
          <w:rPr>
            <w:spacing w:val="11"/>
          </w:rPr>
          <w:t xml:space="preserve"> </w:t>
        </w:r>
      </w:ins>
      <w:ins w:id="974" w:author="Igor A Lavrov" w:date="2018-08-18T11:36:00Z">
        <w:r>
          <w:rPr/>
          <w:t>of</w:t>
        </w:r>
      </w:ins>
      <w:ins w:id="975" w:author="Igor A Lavrov" w:date="2018-08-18T11:36:00Z">
        <w:r>
          <w:rPr>
            <w:spacing w:val="12"/>
          </w:rPr>
          <w:t xml:space="preserve"> </w:t>
        </w:r>
      </w:ins>
      <w:ins w:id="976" w:author="Igor A Lavrov" w:date="2018-08-18T11:36:00Z">
        <w:r>
          <w:rPr/>
          <w:t>several</w:t>
        </w:r>
      </w:ins>
      <w:ins w:id="977" w:author="Igor A Lavrov" w:date="2018-08-18T11:36:00Z">
        <w:r>
          <w:rPr>
            <w:spacing w:val="12"/>
          </w:rPr>
          <w:t xml:space="preserve"> </w:t>
        </w:r>
      </w:ins>
      <w:ins w:id="978" w:author="Igor A Lavrov" w:date="2018-08-18T11:36:00Z">
        <w:r>
          <w:rPr>
            <w:spacing w:val="-3"/>
          </w:rPr>
          <w:t>layers</w:t>
        </w:r>
      </w:ins>
      <w:ins w:id="979" w:author="Igor A Lavrov" w:date="2018-08-18T11:36:00Z">
        <w:r>
          <w:rPr>
            <w:spacing w:val="11"/>
          </w:rPr>
          <w:t xml:space="preserve"> </w:t>
        </w:r>
      </w:ins>
      <w:ins w:id="980" w:author="Igor A Lavrov" w:date="2018-08-18T11:36:00Z">
        <w:r>
          <w:rPr/>
          <w:t>are</w:t>
        </w:r>
      </w:ins>
      <w:ins w:id="981" w:author="Igor A Lavrov" w:date="2018-08-18T11:36:00Z">
        <w:r>
          <w:rPr>
            <w:spacing w:val="12"/>
          </w:rPr>
          <w:t xml:space="preserve"> </w:t>
        </w:r>
      </w:ins>
      <w:ins w:id="982" w:author="Igor A Lavrov" w:date="2018-08-18T11:36:00Z">
        <w:r>
          <w:rPr/>
          <w:t>inhibited</w:t>
        </w:r>
      </w:ins>
      <w:ins w:id="983" w:author="Igor A Lavrov" w:date="2018-08-18T11:36:00Z">
        <w:r>
          <w:rPr>
            <w:spacing w:val="11"/>
          </w:rPr>
          <w:t xml:space="preserve"> </w:t>
        </w:r>
      </w:ins>
      <w:ins w:id="984" w:author="Igor A Lavrov" w:date="2018-08-18T11:36:00Z">
        <w:r>
          <w:rPr/>
          <w:t>due</w:t>
        </w:r>
      </w:ins>
      <w:ins w:id="985" w:author="Igor A Lavrov" w:date="2018-08-18T11:36:00Z">
        <w:r>
          <w:rPr>
            <w:spacing w:val="12"/>
          </w:rPr>
          <w:t xml:space="preserve"> </w:t>
        </w:r>
      </w:ins>
      <w:ins w:id="986" w:author="Igor A Lavrov" w:date="2018-08-18T11:36:00Z">
        <w:r>
          <w:rPr/>
          <w:t>to</w:t>
        </w:r>
      </w:ins>
      <w:ins w:id="987" w:author="Igor A Lavrov" w:date="2018-08-18T11:36:00Z">
        <w:r>
          <w:rPr>
            <w:spacing w:val="12"/>
          </w:rPr>
          <w:t xml:space="preserve"> </w:t>
        </w:r>
      </w:ins>
      <w:ins w:id="988" w:author="Igor A Lavrov" w:date="2018-08-18T11:36:00Z">
        <w:r>
          <w:rPr/>
          <w:t>merging</w:t>
        </w:r>
      </w:ins>
      <w:ins w:id="989" w:author="Igor A Lavrov" w:date="2018-08-18T11:36:00Z">
        <w:r>
          <w:rPr>
            <w:spacing w:val="11"/>
          </w:rPr>
          <w:t xml:space="preserve"> </w:t>
        </w:r>
      </w:ins>
      <w:ins w:id="990" w:author="Igor A Lavrov" w:date="2018-08-18T11:36:00Z">
        <w:r>
          <w:rPr>
            <w:spacing w:val="-3"/>
          </w:rPr>
          <w:t>layers</w:t>
        </w:r>
      </w:ins>
      <w:ins w:id="991" w:author="Igor A Lavrov" w:date="2018-08-18T11:36:00Z">
        <w:r>
          <w:rPr>
            <w:spacing w:val="12"/>
          </w:rPr>
          <w:t xml:space="preserve"> </w:t>
        </w:r>
      </w:ins>
      <w:ins w:id="992" w:author="Igor A Lavrov" w:date="2018-08-18T11:36:00Z">
        <w:r>
          <w:rPr>
            <w:spacing w:val="-4"/>
          </w:rPr>
          <w:t>activity.</w:t>
        </w:r>
      </w:ins>
    </w:p>
    <w:p>
      <w:pPr>
        <w:spacing w:line="252" w:lineRule="auto"/>
        <w:rPr>
          <w:ins w:id="993" w:author="Igor A Lavrov" w:date="2018-08-18T11:36:00Z"/>
        </w:rPr>
        <w:sectPr>
          <w:pgSz w:w="11910" w:h="16840"/>
          <w:pgMar w:top="1580" w:right="1380" w:bottom="720" w:left="1600" w:header="0" w:footer="523" w:gutter="0"/>
          <w:cols w:space="720" w:num="1"/>
        </w:sectPr>
      </w:pPr>
    </w:p>
    <w:p>
      <w:pPr>
        <w:pStyle w:val="6"/>
        <w:spacing w:before="10"/>
        <w:ind w:left="0"/>
        <w:rPr>
          <w:ins w:id="994" w:author="Igor A Lavrov" w:date="2018-08-18T11:36:00Z"/>
          <w:sz w:val="13"/>
        </w:rPr>
      </w:pPr>
    </w:p>
    <w:p>
      <w:pPr>
        <w:pStyle w:val="6"/>
        <w:ind w:left="360"/>
        <w:rPr>
          <w:ins w:id="995" w:author="Igor A Lavrov" w:date="2018-08-18T11:36:00Z"/>
        </w:rPr>
      </w:pPr>
      <w:ins w:id="996" w:author="Igor A Lavrov" w:date="2018-08-18T11:36:00Z">
        <w:r>
          <w:rPr/>
          <w:drawing>
            <wp:inline distT="0" distB="0" distL="0" distR="0">
              <wp:extent cx="5247005" cy="605409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5247608" cy="6054661"/>
                      </a:xfrm>
                      <a:prstGeom prst="rect">
                        <a:avLst/>
                      </a:prstGeom>
                    </pic:spPr>
                  </pic:pic>
                </a:graphicData>
              </a:graphic>
            </wp:inline>
          </w:drawing>
        </w:r>
      </w:ins>
    </w:p>
    <w:p>
      <w:pPr>
        <w:pStyle w:val="6"/>
        <w:spacing w:before="2"/>
        <w:ind w:left="0"/>
        <w:rPr>
          <w:ins w:id="998" w:author="Igor A Lavrov" w:date="2018-08-18T11:36:00Z"/>
          <w:sz w:val="11"/>
        </w:rPr>
      </w:pPr>
    </w:p>
    <w:p>
      <w:pPr>
        <w:pStyle w:val="6"/>
        <w:spacing w:before="104" w:line="252" w:lineRule="auto"/>
        <w:ind w:right="317"/>
        <w:jc w:val="both"/>
        <w:rPr>
          <w:ins w:id="999" w:author="Igor A Lavrov" w:date="2018-08-18T11:36:00Z"/>
        </w:rPr>
      </w:pPr>
      <w:ins w:id="1000" w:author="Igor A Lavrov" w:date="2018-08-18T11:36:00Z">
        <w:r>
          <w:rPr/>
          <w:t xml:space="preserve">Figure 11: </w:t>
        </w:r>
        <w:bookmarkStart w:id="12" w:name="_bookmark10"/>
        <w:bookmarkEnd w:id="12"/>
        <w:r>
          <w:rPr/>
          <w:t xml:space="preserve">Results of the CPG simulation with 40Hz of EES and 0-25% of inhibition via NEST simulator. </w:t>
        </w:r>
      </w:ins>
      <w:ins w:id="1001" w:author="Igor A Lavrov" w:date="2018-08-18T11:36:00Z">
        <w:r>
          <w:rPr>
            <w:i/>
          </w:rPr>
          <w:t xml:space="preserve">A </w:t>
        </w:r>
      </w:ins>
      <w:ins w:id="1002" w:author="Igor A Lavrov" w:date="2018-08-18T11:36:00Z">
        <w:r>
          <w:rPr/>
          <w:t>- 25%, the base level of inhibition to reproduce the Figure</w:t>
        </w:r>
      </w:ins>
      <w:ins w:id="1003" w:author="Igor A Lavrov" w:date="2018-08-18T11:36:00Z">
        <w:r>
          <w:rPr>
            <w:color w:val="0000FF"/>
          </w:rPr>
          <w:t>3</w:t>
        </w:r>
      </w:ins>
      <w:ins w:id="1004" w:author="Igor A Lavrov" w:date="2018-08-18T11:36:00Z">
        <w:r>
          <w:rPr/>
          <w:t xml:space="preserve">-like results </w:t>
        </w:r>
      </w:ins>
      <w:ins w:id="1005" w:author="Igor A Lavrov" w:date="2018-08-18T11:36:00Z">
        <w:r>
          <w:rPr>
            <w:i/>
          </w:rPr>
          <w:t xml:space="preserve">B </w:t>
        </w:r>
      </w:ins>
      <w:ins w:id="1006" w:author="Igor A Lavrov" w:date="2018-08-18T11:36:00Z">
        <w:r>
          <w:rPr/>
          <w:t>- 20%, 5-th</w:t>
        </w:r>
      </w:ins>
      <w:ins w:id="1007" w:author="Igor A Lavrov" w:date="2018-08-18T11:36:00Z">
        <w:r>
          <w:rPr>
            <w:spacing w:val="-12"/>
          </w:rPr>
          <w:t xml:space="preserve"> </w:t>
        </w:r>
      </w:ins>
      <w:ins w:id="1008" w:author="Igor A Lavrov" w:date="2018-08-18T11:36:00Z">
        <w:r>
          <w:rPr/>
          <w:t>and</w:t>
        </w:r>
      </w:ins>
      <w:ins w:id="1009" w:author="Igor A Lavrov" w:date="2018-08-18T11:36:00Z">
        <w:r>
          <w:rPr>
            <w:spacing w:val="-11"/>
          </w:rPr>
          <w:t xml:space="preserve"> </w:t>
        </w:r>
      </w:ins>
      <w:ins w:id="1010" w:author="Igor A Lavrov" w:date="2018-08-18T11:36:00Z">
        <w:r>
          <w:rPr/>
          <w:t>6-th</w:t>
        </w:r>
      </w:ins>
      <w:ins w:id="1011" w:author="Igor A Lavrov" w:date="2018-08-18T11:36:00Z">
        <w:r>
          <w:rPr>
            <w:spacing w:val="-12"/>
          </w:rPr>
          <w:t xml:space="preserve"> </w:t>
        </w:r>
      </w:ins>
      <w:ins w:id="1012" w:author="Igor A Lavrov" w:date="2018-08-18T11:36:00Z">
        <w:r>
          <w:rPr/>
          <w:t>panels</w:t>
        </w:r>
      </w:ins>
      <w:ins w:id="1013" w:author="Igor A Lavrov" w:date="2018-08-18T11:36:00Z">
        <w:r>
          <w:rPr>
            <w:spacing w:val="-11"/>
          </w:rPr>
          <w:t xml:space="preserve"> </w:t>
        </w:r>
      </w:ins>
      <w:ins w:id="1014" w:author="Igor A Lavrov" w:date="2018-08-18T11:36:00Z">
        <w:r>
          <w:rPr>
            <w:spacing w:val="-3"/>
          </w:rPr>
          <w:t>layers</w:t>
        </w:r>
      </w:ins>
      <w:ins w:id="1015" w:author="Igor A Lavrov" w:date="2018-08-18T11:36:00Z">
        <w:r>
          <w:rPr>
            <w:spacing w:val="-11"/>
          </w:rPr>
          <w:t xml:space="preserve"> </w:t>
        </w:r>
      </w:ins>
      <w:ins w:id="1016" w:author="Igor A Lavrov" w:date="2018-08-18T11:36:00Z">
        <w:r>
          <w:rPr/>
          <w:t>start</w:t>
        </w:r>
      </w:ins>
      <w:ins w:id="1017" w:author="Igor A Lavrov" w:date="2018-08-18T11:36:00Z">
        <w:r>
          <w:rPr>
            <w:spacing w:val="-12"/>
          </w:rPr>
          <w:t xml:space="preserve"> </w:t>
        </w:r>
      </w:ins>
      <w:ins w:id="1018" w:author="Igor A Lavrov" w:date="2018-08-18T11:36:00Z">
        <w:r>
          <w:rPr/>
          <w:t>firing</w:t>
        </w:r>
      </w:ins>
      <w:ins w:id="1019" w:author="Igor A Lavrov" w:date="2018-08-18T11:36:00Z">
        <w:r>
          <w:rPr>
            <w:spacing w:val="-11"/>
          </w:rPr>
          <w:t xml:space="preserve"> </w:t>
        </w:r>
      </w:ins>
      <w:ins w:id="1020" w:author="Igor A Lavrov" w:date="2018-08-18T11:36:00Z">
        <w:r>
          <w:rPr/>
          <w:t>with</w:t>
        </w:r>
      </w:ins>
      <w:ins w:id="1021" w:author="Igor A Lavrov" w:date="2018-08-18T11:36:00Z">
        <w:r>
          <w:rPr>
            <w:spacing w:val="-12"/>
          </w:rPr>
          <w:t xml:space="preserve"> </w:t>
        </w:r>
      </w:ins>
      <w:ins w:id="1022" w:author="Igor A Lavrov" w:date="2018-08-18T11:36:00Z">
        <w:r>
          <w:rPr/>
          <w:t>minimal</w:t>
        </w:r>
      </w:ins>
      <w:ins w:id="1023" w:author="Igor A Lavrov" w:date="2018-08-18T11:36:00Z">
        <w:r>
          <w:rPr>
            <w:spacing w:val="-11"/>
          </w:rPr>
          <w:t xml:space="preserve"> </w:t>
        </w:r>
      </w:ins>
      <w:ins w:id="1024" w:author="Igor A Lavrov" w:date="2018-08-18T11:36:00Z">
        <w:r>
          <w:rPr/>
          <w:t>delay</w:t>
        </w:r>
      </w:ins>
      <w:ins w:id="1025" w:author="Igor A Lavrov" w:date="2018-08-18T11:36:00Z">
        <w:r>
          <w:rPr>
            <w:spacing w:val="-12"/>
          </w:rPr>
          <w:t xml:space="preserve"> </w:t>
        </w:r>
      </w:ins>
      <w:ins w:id="1026" w:author="Igor A Lavrov" w:date="2018-08-18T11:36:00Z">
        <w:r>
          <w:rPr/>
          <w:t>but</w:t>
        </w:r>
      </w:ins>
      <w:ins w:id="1027" w:author="Igor A Lavrov" w:date="2018-08-18T11:36:00Z">
        <w:r>
          <w:rPr>
            <w:spacing w:val="-11"/>
          </w:rPr>
          <w:t xml:space="preserve"> </w:t>
        </w:r>
      </w:ins>
      <w:ins w:id="1028" w:author="Igor A Lavrov" w:date="2018-08-18T11:36:00Z">
        <w:r>
          <w:rPr/>
          <w:t>with</w:t>
        </w:r>
      </w:ins>
      <w:ins w:id="1029" w:author="Igor A Lavrov" w:date="2018-08-18T11:36:00Z">
        <w:r>
          <w:rPr>
            <w:spacing w:val="-11"/>
          </w:rPr>
          <w:t xml:space="preserve"> </w:t>
        </w:r>
      </w:ins>
      <w:ins w:id="1030" w:author="Igor A Lavrov" w:date="2018-08-18T11:36:00Z">
        <w:r>
          <w:rPr>
            <w:spacing w:val="-3"/>
          </w:rPr>
          <w:t>lower</w:t>
        </w:r>
      </w:ins>
      <w:ins w:id="1031" w:author="Igor A Lavrov" w:date="2018-08-18T11:36:00Z">
        <w:r>
          <w:rPr>
            <w:spacing w:val="-12"/>
          </w:rPr>
          <w:t xml:space="preserve"> </w:t>
        </w:r>
      </w:ins>
      <w:ins w:id="1032" w:author="Igor A Lavrov" w:date="2018-08-18T11:36:00Z">
        <w:r>
          <w:rPr/>
          <w:t>amplitude</w:t>
        </w:r>
      </w:ins>
      <w:ins w:id="1033" w:author="Igor A Lavrov" w:date="2018-08-18T11:36:00Z">
        <w:r>
          <w:rPr>
            <w:spacing w:val="-11"/>
          </w:rPr>
          <w:t xml:space="preserve"> </w:t>
        </w:r>
      </w:ins>
      <w:ins w:id="1034" w:author="Igor A Lavrov" w:date="2018-08-18T11:36:00Z">
        <w:r>
          <w:rPr/>
          <w:t>in</w:t>
        </w:r>
      </w:ins>
      <w:ins w:id="1035" w:author="Igor A Lavrov" w:date="2018-08-18T11:36:00Z">
        <w:r>
          <w:rPr>
            <w:spacing w:val="-12"/>
          </w:rPr>
          <w:t xml:space="preserve"> </w:t>
        </w:r>
      </w:ins>
      <w:ins w:id="1036" w:author="Igor A Lavrov" w:date="2018-08-18T11:36:00Z">
        <w:r>
          <w:rPr/>
          <w:t xml:space="preserve">comparison to 25% due to 1-st </w:t>
        </w:r>
      </w:ins>
      <w:ins w:id="1037" w:author="Igor A Lavrov" w:date="2018-08-18T11:36:00Z">
        <w:r>
          <w:rPr>
            <w:spacing w:val="-3"/>
          </w:rPr>
          <w:t xml:space="preserve">layer </w:t>
        </w:r>
      </w:ins>
      <w:ins w:id="1038" w:author="Igor A Lavrov" w:date="2018-08-18T11:36:00Z">
        <w:r>
          <w:rPr/>
          <w:t xml:space="preserve">stays active. </w:t>
        </w:r>
      </w:ins>
      <w:ins w:id="1039" w:author="Igor A Lavrov" w:date="2018-08-18T11:36:00Z">
        <w:r>
          <w:rPr>
            <w:i/>
          </w:rPr>
          <w:t xml:space="preserve">C </w:t>
        </w:r>
      </w:ins>
      <w:ins w:id="1040" w:author="Igor A Lavrov" w:date="2018-08-18T11:36:00Z">
        <w:r>
          <w:rPr/>
          <w:t>- 15%, similar to 20% but with higher amplitude due to less</w:t>
        </w:r>
      </w:ins>
      <w:ins w:id="1041" w:author="Igor A Lavrov" w:date="2018-08-18T11:36:00Z">
        <w:r>
          <w:rPr>
            <w:spacing w:val="-5"/>
          </w:rPr>
          <w:t xml:space="preserve"> </w:t>
        </w:r>
      </w:ins>
      <w:ins w:id="1042" w:author="Igor A Lavrov" w:date="2018-08-18T11:36:00Z">
        <w:r>
          <w:rPr/>
          <w:t>inhibition.</w:t>
        </w:r>
      </w:ins>
      <w:ins w:id="1043" w:author="Igor A Lavrov" w:date="2018-08-18T11:36:00Z">
        <w:r>
          <w:rPr>
            <w:spacing w:val="13"/>
          </w:rPr>
          <w:t xml:space="preserve"> </w:t>
        </w:r>
      </w:ins>
      <w:ins w:id="1044" w:author="Igor A Lavrov" w:date="2018-08-18T11:36:00Z">
        <w:r>
          <w:rPr>
            <w:i/>
          </w:rPr>
          <w:t>D</w:t>
        </w:r>
      </w:ins>
      <w:ins w:id="1045" w:author="Igor A Lavrov" w:date="2018-08-18T11:36:00Z">
        <w:r>
          <w:rPr>
            <w:i/>
            <w:spacing w:val="9"/>
          </w:rPr>
          <w:t xml:space="preserve"> </w:t>
        </w:r>
      </w:ins>
      <w:ins w:id="1046" w:author="Igor A Lavrov" w:date="2018-08-18T11:36:00Z">
        <w:r>
          <w:rPr/>
          <w:t>-</w:t>
        </w:r>
      </w:ins>
      <w:ins w:id="1047" w:author="Igor A Lavrov" w:date="2018-08-18T11:36:00Z">
        <w:r>
          <w:rPr>
            <w:spacing w:val="-5"/>
          </w:rPr>
          <w:t xml:space="preserve"> </w:t>
        </w:r>
      </w:ins>
      <w:ins w:id="1048" w:author="Igor A Lavrov" w:date="2018-08-18T11:36:00Z">
        <w:r>
          <w:rPr/>
          <w:t>10%,</w:t>
        </w:r>
      </w:ins>
      <w:ins w:id="1049" w:author="Igor A Lavrov" w:date="2018-08-18T11:36:00Z">
        <w:r>
          <w:rPr>
            <w:spacing w:val="-4"/>
          </w:rPr>
          <w:t xml:space="preserve"> </w:t>
        </w:r>
      </w:ins>
      <w:ins w:id="1050" w:author="Igor A Lavrov" w:date="2018-08-18T11:36:00Z">
        <w:r>
          <w:rPr/>
          <w:t>minimal</w:t>
        </w:r>
      </w:ins>
      <w:ins w:id="1051" w:author="Igor A Lavrov" w:date="2018-08-18T11:36:00Z">
        <w:r>
          <w:rPr>
            <w:spacing w:val="-5"/>
          </w:rPr>
          <w:t xml:space="preserve"> </w:t>
        </w:r>
      </w:ins>
      <w:ins w:id="1052" w:author="Igor A Lavrov" w:date="2018-08-18T11:36:00Z">
        <w:r>
          <w:rPr/>
          <w:t>delays</w:t>
        </w:r>
      </w:ins>
      <w:ins w:id="1053" w:author="Igor A Lavrov" w:date="2018-08-18T11:36:00Z">
        <w:r>
          <w:rPr>
            <w:spacing w:val="-4"/>
          </w:rPr>
          <w:t xml:space="preserve"> </w:t>
        </w:r>
      </w:ins>
      <w:ins w:id="1054" w:author="Igor A Lavrov" w:date="2018-08-18T11:36:00Z">
        <w:r>
          <w:rPr/>
          <w:t>between</w:t>
        </w:r>
      </w:ins>
      <w:ins w:id="1055" w:author="Igor A Lavrov" w:date="2018-08-18T11:36:00Z">
        <w:r>
          <w:rPr>
            <w:spacing w:val="-5"/>
          </w:rPr>
          <w:t xml:space="preserve"> </w:t>
        </w:r>
      </w:ins>
      <w:ins w:id="1056" w:author="Igor A Lavrov" w:date="2018-08-18T11:36:00Z">
        <w:r>
          <w:rPr/>
          <w:t>MR</w:t>
        </w:r>
      </w:ins>
      <w:ins w:id="1057" w:author="Igor A Lavrov" w:date="2018-08-18T11:36:00Z">
        <w:r>
          <w:rPr>
            <w:spacing w:val="-4"/>
          </w:rPr>
          <w:t xml:space="preserve"> </w:t>
        </w:r>
      </w:ins>
      <w:ins w:id="1058" w:author="Igor A Lavrov" w:date="2018-08-18T11:36:00Z">
        <w:r>
          <w:rPr/>
          <w:t>and</w:t>
        </w:r>
      </w:ins>
      <w:ins w:id="1059" w:author="Igor A Lavrov" w:date="2018-08-18T11:36:00Z">
        <w:r>
          <w:rPr>
            <w:spacing w:val="-5"/>
          </w:rPr>
          <w:t xml:space="preserve"> </w:t>
        </w:r>
      </w:ins>
      <w:ins w:id="1060" w:author="Igor A Lavrov" w:date="2018-08-18T11:36:00Z">
        <w:r>
          <w:rPr/>
          <w:t>LR,</w:t>
        </w:r>
      </w:ins>
      <w:ins w:id="1061" w:author="Igor A Lavrov" w:date="2018-08-18T11:36:00Z">
        <w:r>
          <w:rPr>
            <w:spacing w:val="-5"/>
          </w:rPr>
          <w:t xml:space="preserve"> </w:t>
        </w:r>
      </w:ins>
      <w:ins w:id="1062" w:author="Igor A Lavrov" w:date="2018-08-18T11:36:00Z">
        <w:r>
          <w:rPr/>
          <w:t>with</w:t>
        </w:r>
      </w:ins>
      <w:ins w:id="1063" w:author="Igor A Lavrov" w:date="2018-08-18T11:36:00Z">
        <w:r>
          <w:rPr>
            <w:spacing w:val="-5"/>
          </w:rPr>
          <w:t xml:space="preserve"> </w:t>
        </w:r>
      </w:ins>
      <w:ins w:id="1064" w:author="Igor A Lavrov" w:date="2018-08-18T11:36:00Z">
        <w:r>
          <w:rPr/>
          <w:t>higher</w:t>
        </w:r>
      </w:ins>
      <w:ins w:id="1065" w:author="Igor A Lavrov" w:date="2018-08-18T11:36:00Z">
        <w:r>
          <w:rPr>
            <w:spacing w:val="-4"/>
          </w:rPr>
          <w:t xml:space="preserve"> </w:t>
        </w:r>
      </w:ins>
      <w:ins w:id="1066" w:author="Igor A Lavrov" w:date="2018-08-18T11:36:00Z">
        <w:r>
          <w:rPr/>
          <w:t>overall</w:t>
        </w:r>
      </w:ins>
      <w:ins w:id="1067" w:author="Igor A Lavrov" w:date="2018-08-18T11:36:00Z">
        <w:r>
          <w:rPr>
            <w:spacing w:val="-5"/>
          </w:rPr>
          <w:t xml:space="preserve"> </w:t>
        </w:r>
      </w:ins>
      <w:ins w:id="1068" w:author="Igor A Lavrov" w:date="2018-08-18T11:36:00Z">
        <w:r>
          <w:rPr/>
          <w:t>amplitude</w:t>
        </w:r>
      </w:ins>
      <w:ins w:id="1069" w:author="Igor A Lavrov" w:date="2018-08-18T11:36:00Z">
        <w:r>
          <w:rPr>
            <w:spacing w:val="-5"/>
          </w:rPr>
          <w:t xml:space="preserve"> </w:t>
        </w:r>
      </w:ins>
      <w:ins w:id="1070" w:author="Igor A Lavrov" w:date="2018-08-18T11:36:00Z">
        <w:r>
          <w:rPr/>
          <w:t xml:space="preserve">than 15% due to the </w:t>
        </w:r>
      </w:ins>
      <w:ins w:id="1071" w:author="Igor A Lavrov" w:date="2018-08-18T11:36:00Z">
        <w:r>
          <w:rPr>
            <w:spacing w:val="-3"/>
          </w:rPr>
          <w:t xml:space="preserve">low </w:t>
        </w:r>
      </w:ins>
      <w:ins w:id="1072" w:author="Igor A Lavrov" w:date="2018-08-18T11:36:00Z">
        <w:r>
          <w:rPr/>
          <w:t xml:space="preserve">inhibition. </w:t>
        </w:r>
      </w:ins>
      <w:ins w:id="1073" w:author="Igor A Lavrov" w:date="2018-08-18T11:36:00Z">
        <w:r>
          <w:rPr>
            <w:i/>
          </w:rPr>
          <w:t xml:space="preserve">E </w:t>
        </w:r>
      </w:ins>
      <w:ins w:id="1074" w:author="Igor A Lavrov" w:date="2018-08-18T11:36:00Z">
        <w:r>
          <w:rPr/>
          <w:t xml:space="preserve">- 5%, minimal delay and higher amplitude compared to 10% inhibition. </w:t>
        </w:r>
      </w:ins>
      <w:ins w:id="1075" w:author="Igor A Lavrov" w:date="2018-08-18T11:36:00Z">
        <w:r>
          <w:rPr>
            <w:i/>
          </w:rPr>
          <w:t xml:space="preserve">F </w:t>
        </w:r>
      </w:ins>
      <w:ins w:id="1076" w:author="Igor A Lavrov" w:date="2018-08-18T11:36:00Z">
        <w:r>
          <w:rPr/>
          <w:t xml:space="preserve">- 0%, minimal </w:t>
        </w:r>
      </w:ins>
      <w:ins w:id="1077" w:author="Igor A Lavrov" w:date="2018-08-18T11:36:00Z">
        <w:r>
          <w:rPr>
            <w:spacing w:val="-4"/>
          </w:rPr>
          <w:t xml:space="preserve">delay, </w:t>
        </w:r>
      </w:ins>
      <w:ins w:id="1078" w:author="Igor A Lavrov" w:date="2018-08-18T11:36:00Z">
        <w:r>
          <w:rPr/>
          <w:t>the highest amplitude due to no</w:t>
        </w:r>
      </w:ins>
      <w:ins w:id="1079" w:author="Igor A Lavrov" w:date="2018-08-18T11:36:00Z">
        <w:r>
          <w:rPr>
            <w:spacing w:val="43"/>
          </w:rPr>
          <w:t xml:space="preserve"> </w:t>
        </w:r>
      </w:ins>
      <w:ins w:id="1080" w:author="Igor A Lavrov" w:date="2018-08-18T11:36:00Z">
        <w:r>
          <w:rPr/>
          <w:t>inhibition.</w:t>
        </w:r>
      </w:ins>
    </w:p>
    <w:p>
      <w:pPr>
        <w:pStyle w:val="6"/>
        <w:ind w:left="0"/>
        <w:rPr>
          <w:ins w:id="1081" w:author="Igor A Lavrov" w:date="2018-08-18T11:54:00Z"/>
          <w:sz w:val="32"/>
        </w:rPr>
      </w:pPr>
    </w:p>
    <w:p>
      <w:pPr>
        <w:pStyle w:val="6"/>
        <w:ind w:left="0"/>
        <w:rPr>
          <w:ins w:id="1082" w:author="Igor A Lavrov" w:date="2018-08-18T11:54:00Z"/>
          <w:sz w:val="32"/>
        </w:rPr>
      </w:pPr>
      <w:ins w:id="1083" w:author="Igor A Lavrov" w:date="2018-08-18T11:54:00Z">
        <w:r>
          <w:rPr>
            <w:sz w:val="32"/>
          </w:rPr>
          <w:t>[</w:t>
        </w:r>
      </w:ins>
      <w:ins w:id="1084" w:author="Igor A Lavrov" w:date="2018-08-18T11:55:00Z">
        <w:r>
          <w:rPr>
            <w:sz w:val="32"/>
          </w:rPr>
          <w:t>W</w:t>
        </w:r>
      </w:ins>
      <w:ins w:id="1085" w:author="Igor A Lavrov" w:date="2018-08-18T11:54:00Z">
        <w:r>
          <w:rPr>
            <w:sz w:val="32"/>
          </w:rPr>
          <w:t xml:space="preserve">e need to come with some </w:t>
        </w:r>
      </w:ins>
      <w:ins w:id="1086" w:author="Igor A Lavrov" w:date="2018-08-18T11:55:00Z">
        <w:r>
          <w:rPr>
            <w:sz w:val="32"/>
          </w:rPr>
          <w:t>comparison</w:t>
        </w:r>
      </w:ins>
      <w:ins w:id="1087" w:author="Igor A Lavrov" w:date="2018-08-18T11:54:00Z">
        <w:r>
          <w:rPr>
            <w:sz w:val="32"/>
          </w:rPr>
          <w:t xml:space="preserve"> between</w:t>
        </w:r>
      </w:ins>
      <w:ins w:id="1088" w:author="Igor A Lavrov" w:date="2018-08-18T11:55:00Z">
        <w:r>
          <w:rPr>
            <w:sz w:val="32"/>
          </w:rPr>
          <w:t xml:space="preserve"> results from</w:t>
        </w:r>
      </w:ins>
      <w:ins w:id="1089" w:author="Igor A Lavrov" w:date="2018-08-18T11:54:00Z">
        <w:r>
          <w:rPr>
            <w:sz w:val="32"/>
          </w:rPr>
          <w:t xml:space="preserve"> Neuron and Nest]</w:t>
        </w:r>
      </w:ins>
    </w:p>
    <w:p>
      <w:pPr>
        <w:pStyle w:val="6"/>
        <w:ind w:left="0"/>
        <w:rPr>
          <w:ins w:id="1090" w:author="Igor A Lavrov" w:date="2018-08-18T11:36:00Z"/>
          <w:sz w:val="32"/>
        </w:rPr>
      </w:pPr>
    </w:p>
    <w:p>
      <w:pPr>
        <w:pStyle w:val="6"/>
        <w:ind w:left="0" w:right="485"/>
        <w:jc w:val="both"/>
        <w:rPr>
          <w:ins w:id="1091" w:author="Igor A Lavrov" w:date="2018-08-18T11:33:00Z"/>
          <w:rFonts w:ascii="Times New Roman" w:hAnsi="Times New Roman" w:cs="Times New Roman"/>
          <w:sz w:val="24"/>
          <w:szCs w:val="24"/>
        </w:rPr>
      </w:pPr>
    </w:p>
    <w:p>
      <w:pPr>
        <w:pStyle w:val="3"/>
        <w:pBdr>
          <w:top w:val="none" w:color="auto" w:sz="0" w:space="0"/>
          <w:left w:val="none" w:color="auto" w:sz="0" w:space="0"/>
          <w:bottom w:val="none" w:color="auto" w:sz="0" w:space="0"/>
          <w:right w:val="none" w:color="auto" w:sz="0" w:space="0"/>
          <w:between w:val="none" w:color="auto" w:sz="0" w:space="0"/>
        </w:pBdr>
        <w:tabs>
          <w:tab w:val="left" w:pos="713"/>
          <w:tab w:val="left" w:pos="714"/>
        </w:tabs>
        <w:autoSpaceDE w:val="0"/>
        <w:autoSpaceDN w:val="0"/>
        <w:spacing w:before="82"/>
        <w:ind w:left="0" w:firstLine="0"/>
        <w:rPr>
          <w:ins w:id="1092" w:author="Igor A Lavrov" w:date="2018-08-18T11:37:00Z"/>
        </w:rPr>
      </w:pPr>
      <w:ins w:id="1093" w:author="Igor A Lavrov" w:date="2018-08-18T11:37:00Z">
        <w:r>
          <w:rPr/>
          <w:t>Different EES</w:t>
        </w:r>
      </w:ins>
      <w:ins w:id="1094" w:author="Igor A Lavrov" w:date="2018-08-18T11:37:00Z">
        <w:r>
          <w:rPr>
            <w:spacing w:val="-12"/>
          </w:rPr>
          <w:t xml:space="preserve"> </w:t>
        </w:r>
      </w:ins>
      <w:ins w:id="1095" w:author="Igor A Lavrov" w:date="2018-08-18T11:37:00Z">
        <w:r>
          <w:rPr/>
          <w:t>frequency (Neuron)</w:t>
        </w:r>
      </w:ins>
    </w:p>
    <w:p>
      <w:pPr>
        <w:pStyle w:val="6"/>
        <w:spacing w:before="128" w:line="249" w:lineRule="auto"/>
        <w:ind w:right="318"/>
        <w:jc w:val="both"/>
        <w:rPr>
          <w:ins w:id="1096" w:author="Igor A Lavrov" w:date="2018-08-18T11:37:00Z"/>
        </w:rPr>
      </w:pPr>
      <w:ins w:id="1097" w:author="Igor A Lavrov" w:date="2018-08-18T11:37:00Z">
        <w:r>
          <w:rPr/>
          <w:t xml:space="preserve">We updated the value of interval of EES stimulation. The value is </w:t>
        </w:r>
      </w:ins>
      <w:ins w:id="1098" w:author="Igor A Lavrov" w:date="2018-08-18T11:37:00Z">
        <w:r>
          <w:rPr>
            <w:rFonts w:ascii="Times New Roman"/>
          </w:rPr>
          <w:t>50</w:t>
        </w:r>
      </w:ins>
      <w:ins w:id="1099" w:author="Igor A Lavrov" w:date="2018-08-18T11:37:00Z">
        <w:r>
          <w:rPr>
            <w:i/>
          </w:rPr>
          <w:t xml:space="preserve">ms </w:t>
        </w:r>
      </w:ins>
      <w:ins w:id="1100" w:author="Igor A Lavrov" w:date="2018-08-18T11:37:00Z">
        <w:r>
          <w:rPr/>
          <w:t xml:space="preserve">for </w:t>
        </w:r>
      </w:ins>
      <w:ins w:id="1101" w:author="Igor A Lavrov" w:date="2018-08-18T11:37:00Z">
        <w:r>
          <w:rPr>
            <w:rFonts w:ascii="Times New Roman"/>
          </w:rPr>
          <w:t>20</w:t>
        </w:r>
      </w:ins>
      <w:ins w:id="1102" w:author="Igor A Lavrov" w:date="2018-08-18T11:37:00Z">
        <w:r>
          <w:rPr>
            <w:i/>
          </w:rPr>
          <w:t>Hz</w:t>
        </w:r>
      </w:ins>
      <w:ins w:id="1103" w:author="Igor A Lavrov" w:date="2018-08-18T11:37:00Z">
        <w:r>
          <w:rPr/>
          <w:t xml:space="preserve">, </w:t>
        </w:r>
      </w:ins>
      <w:ins w:id="1104" w:author="Igor A Lavrov" w:date="2018-08-18T11:37:00Z">
        <w:r>
          <w:rPr>
            <w:rFonts w:ascii="Times New Roman"/>
          </w:rPr>
          <w:t>33</w:t>
        </w:r>
      </w:ins>
      <w:ins w:id="1105" w:author="Igor A Lavrov" w:date="2018-08-18T11:37:00Z">
        <w:r>
          <w:rPr>
            <w:i/>
          </w:rPr>
          <w:t xml:space="preserve">ms </w:t>
        </w:r>
      </w:ins>
      <w:ins w:id="1106" w:author="Igor A Lavrov" w:date="2018-08-18T11:37:00Z">
        <w:r>
          <w:rPr/>
          <w:t xml:space="preserve">for </w:t>
        </w:r>
      </w:ins>
      <w:ins w:id="1107" w:author="Igor A Lavrov" w:date="2018-08-18T11:37:00Z">
        <w:r>
          <w:rPr>
            <w:rFonts w:ascii="Times New Roman"/>
          </w:rPr>
          <w:t>30</w:t>
        </w:r>
      </w:ins>
      <w:ins w:id="1108" w:author="Igor A Lavrov" w:date="2018-08-18T11:37:00Z">
        <w:r>
          <w:rPr>
            <w:i/>
          </w:rPr>
          <w:t>Hz</w:t>
        </w:r>
      </w:ins>
      <w:ins w:id="1109" w:author="Igor A Lavrov" w:date="2018-08-18T11:37:00Z">
        <w:r>
          <w:rPr/>
          <w:t xml:space="preserve">, </w:t>
        </w:r>
      </w:ins>
      <w:ins w:id="1110" w:author="Igor A Lavrov" w:date="2018-08-18T11:37:00Z">
        <w:r>
          <w:rPr>
            <w:rFonts w:ascii="Times New Roman"/>
          </w:rPr>
          <w:t>20</w:t>
        </w:r>
      </w:ins>
      <w:ins w:id="1111" w:author="Igor A Lavrov" w:date="2018-08-18T11:37:00Z">
        <w:r>
          <w:rPr>
            <w:i/>
          </w:rPr>
          <w:t xml:space="preserve">ms </w:t>
        </w:r>
      </w:ins>
      <w:ins w:id="1112" w:author="Igor A Lavrov" w:date="2018-08-18T11:37:00Z">
        <w:r>
          <w:rPr/>
          <w:t xml:space="preserve">for </w:t>
        </w:r>
      </w:ins>
      <w:ins w:id="1113" w:author="Igor A Lavrov" w:date="2018-08-18T11:37:00Z">
        <w:r>
          <w:rPr>
            <w:rFonts w:ascii="Times New Roman"/>
          </w:rPr>
          <w:t>50</w:t>
        </w:r>
      </w:ins>
      <w:ins w:id="1114" w:author="Igor A Lavrov" w:date="2018-08-18T11:37:00Z">
        <w:r>
          <w:rPr>
            <w:i/>
          </w:rPr>
          <w:t>Hz</w:t>
        </w:r>
      </w:ins>
      <w:ins w:id="1115" w:author="Igor A Lavrov" w:date="2018-08-18T11:37:00Z">
        <w:r>
          <w:rPr/>
          <w:t xml:space="preserve">, </w:t>
        </w:r>
      </w:ins>
      <w:ins w:id="1116" w:author="Igor A Lavrov" w:date="2018-08-18T11:37:00Z">
        <w:r>
          <w:rPr>
            <w:rFonts w:ascii="Times New Roman"/>
          </w:rPr>
          <w:t>17</w:t>
        </w:r>
      </w:ins>
      <w:ins w:id="1117" w:author="Igor A Lavrov" w:date="2018-08-18T11:37:00Z">
        <w:r>
          <w:rPr>
            <w:i/>
          </w:rPr>
          <w:t xml:space="preserve">ms </w:t>
        </w:r>
      </w:ins>
      <w:ins w:id="1118" w:author="Igor A Lavrov" w:date="2018-08-18T11:37:00Z">
        <w:r>
          <w:rPr/>
          <w:t xml:space="preserve">for </w:t>
        </w:r>
      </w:ins>
      <w:ins w:id="1119" w:author="Igor A Lavrov" w:date="2018-08-18T11:37:00Z">
        <w:r>
          <w:rPr>
            <w:rFonts w:ascii="Times New Roman"/>
          </w:rPr>
          <w:t>60</w:t>
        </w:r>
      </w:ins>
      <w:ins w:id="1120" w:author="Igor A Lavrov" w:date="2018-08-18T11:37:00Z">
        <w:r>
          <w:rPr>
            <w:i/>
          </w:rPr>
          <w:t>Hz</w:t>
        </w:r>
      </w:ins>
      <w:ins w:id="1121" w:author="Igor A Lavrov" w:date="2018-08-18T11:37:00Z">
        <w:r>
          <w:rPr/>
          <w:t>.</w:t>
        </w:r>
      </w:ins>
    </w:p>
    <w:p>
      <w:pPr>
        <w:pStyle w:val="6"/>
        <w:spacing w:before="8"/>
        <w:ind w:left="0"/>
        <w:rPr>
          <w:ins w:id="1122" w:author="Igor A Lavrov" w:date="2018-08-18T11:37:00Z"/>
          <w:sz w:val="28"/>
        </w:rPr>
      </w:pPr>
      <w:ins w:id="1123" w:author="Igor A Lavrov" w:date="2018-08-18T11:37:00Z">
        <w:r>
          <w:rPr/>
          <w:drawing>
            <wp:anchor distT="0" distB="0" distL="0" distR="0" simplePos="0" relativeHeight="251665408" behindDoc="1" locked="0" layoutInCell="1" allowOverlap="1">
              <wp:simplePos x="0" y="0"/>
              <wp:positionH relativeFrom="page">
                <wp:posOffset>1162685</wp:posOffset>
              </wp:positionH>
              <wp:positionV relativeFrom="paragraph">
                <wp:posOffset>231775</wp:posOffset>
              </wp:positionV>
              <wp:extent cx="5095875" cy="389064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7" cstate="print"/>
                      <a:stretch>
                        <a:fillRect/>
                      </a:stretch>
                    </pic:blipFill>
                    <pic:spPr>
                      <a:xfrm>
                        <a:off x="0" y="0"/>
                        <a:ext cx="5095684" cy="3890772"/>
                      </a:xfrm>
                      <a:prstGeom prst="rect">
                        <a:avLst/>
                      </a:prstGeom>
                    </pic:spPr>
                  </pic:pic>
                </a:graphicData>
              </a:graphic>
            </wp:anchor>
          </w:drawing>
        </w:r>
      </w:ins>
    </w:p>
    <w:p>
      <w:pPr>
        <w:pStyle w:val="6"/>
        <w:spacing w:before="1"/>
        <w:ind w:left="0"/>
        <w:rPr>
          <w:ins w:id="1125" w:author="Igor A Lavrov" w:date="2018-08-18T11:37:00Z"/>
          <w:sz w:val="21"/>
        </w:rPr>
      </w:pPr>
    </w:p>
    <w:p>
      <w:pPr>
        <w:pStyle w:val="6"/>
        <w:spacing w:line="252" w:lineRule="auto"/>
        <w:ind w:right="318"/>
        <w:jc w:val="both"/>
        <w:rPr>
          <w:ins w:id="1126" w:author="Igor A Lavrov" w:date="2018-08-18T11:37:00Z"/>
        </w:rPr>
      </w:pPr>
      <w:ins w:id="1127" w:author="Igor A Lavrov" w:date="2018-08-18T11:37:00Z">
        <w:r>
          <w:rPr/>
          <w:t xml:space="preserve">Figure 9: </w:t>
        </w:r>
        <w:bookmarkStart w:id="13" w:name="_bookmark9"/>
        <w:bookmarkEnd w:id="13"/>
        <w:r>
          <w:rPr/>
          <w:t>The result of CPG simulation with different EES frequency and 100% of inhibition. The orange</w:t>
        </w:r>
      </w:ins>
      <w:ins w:id="1128" w:author="Igor A Lavrov" w:date="2018-08-18T11:37:00Z">
        <w:r>
          <w:rPr>
            <w:spacing w:val="-5"/>
          </w:rPr>
          <w:t xml:space="preserve"> </w:t>
        </w:r>
      </w:ins>
      <w:ins w:id="1129" w:author="Igor A Lavrov" w:date="2018-08-18T11:37:00Z">
        <w:r>
          <w:rPr/>
          <w:t>graph</w:t>
        </w:r>
      </w:ins>
      <w:ins w:id="1130" w:author="Igor A Lavrov" w:date="2018-08-18T11:37:00Z">
        <w:r>
          <w:rPr>
            <w:spacing w:val="-5"/>
          </w:rPr>
          <w:t xml:space="preserve"> </w:t>
        </w:r>
      </w:ins>
      <w:ins w:id="1131" w:author="Igor A Lavrov" w:date="2018-08-18T11:37:00Z">
        <w:r>
          <w:rPr/>
          <w:t>is</w:t>
        </w:r>
      </w:ins>
      <w:ins w:id="1132" w:author="Igor A Lavrov" w:date="2018-08-18T11:37:00Z">
        <w:r>
          <w:rPr>
            <w:spacing w:val="-4"/>
          </w:rPr>
          <w:t xml:space="preserve"> </w:t>
        </w:r>
      </w:ins>
      <w:ins w:id="1133" w:author="Igor A Lavrov" w:date="2018-08-18T11:37:00Z">
        <w:r>
          <w:rPr/>
          <w:t>motoneurons’</w:t>
        </w:r>
      </w:ins>
      <w:ins w:id="1134" w:author="Igor A Lavrov" w:date="2018-08-18T11:37:00Z">
        <w:r>
          <w:rPr>
            <w:spacing w:val="-5"/>
          </w:rPr>
          <w:t xml:space="preserve"> </w:t>
        </w:r>
      </w:ins>
      <w:ins w:id="1135" w:author="Igor A Lavrov" w:date="2018-08-18T11:37:00Z">
        <w:r>
          <w:rPr/>
          <w:t>extracellular</w:t>
        </w:r>
      </w:ins>
      <w:ins w:id="1136" w:author="Igor A Lavrov" w:date="2018-08-18T11:37:00Z">
        <w:r>
          <w:rPr>
            <w:spacing w:val="-4"/>
          </w:rPr>
          <w:t xml:space="preserve"> </w:t>
        </w:r>
      </w:ins>
      <w:ins w:id="1137" w:author="Igor A Lavrov" w:date="2018-08-18T11:37:00Z">
        <w:r>
          <w:rPr/>
          <w:t>potential.</w:t>
        </w:r>
      </w:ins>
      <w:ins w:id="1138" w:author="Igor A Lavrov" w:date="2018-08-18T11:37:00Z">
        <w:r>
          <w:rPr>
            <w:spacing w:val="13"/>
          </w:rPr>
          <w:t xml:space="preserve"> </w:t>
        </w:r>
      </w:ins>
      <w:ins w:id="1139" w:author="Igor A Lavrov" w:date="2018-08-18T11:37:00Z">
        <w:r>
          <w:rPr/>
          <w:t>A</w:t>
        </w:r>
      </w:ins>
      <w:ins w:id="1140" w:author="Igor A Lavrov" w:date="2018-08-18T11:37:00Z">
        <w:r>
          <w:rPr>
            <w:spacing w:val="-5"/>
          </w:rPr>
          <w:t xml:space="preserve"> </w:t>
        </w:r>
      </w:ins>
      <w:ins w:id="1141" w:author="Igor A Lavrov" w:date="2018-08-18T11:37:00Z">
        <w:r>
          <w:rPr/>
          <w:t>–</w:t>
        </w:r>
      </w:ins>
      <w:ins w:id="1142" w:author="Igor A Lavrov" w:date="2018-08-18T11:37:00Z">
        <w:r>
          <w:rPr>
            <w:spacing w:val="-4"/>
          </w:rPr>
          <w:t xml:space="preserve"> </w:t>
        </w:r>
      </w:ins>
      <w:ins w:id="1143" w:author="Igor A Lavrov" w:date="2018-08-18T11:37:00Z">
        <w:r>
          <w:rPr/>
          <w:t>The</w:t>
        </w:r>
      </w:ins>
      <w:ins w:id="1144" w:author="Igor A Lavrov" w:date="2018-08-18T11:37:00Z">
        <w:r>
          <w:rPr>
            <w:spacing w:val="-5"/>
          </w:rPr>
          <w:t xml:space="preserve"> </w:t>
        </w:r>
      </w:ins>
      <w:ins w:id="1145" w:author="Igor A Lavrov" w:date="2018-08-18T11:37:00Z">
        <w:r>
          <w:rPr/>
          <w:t>spiking</w:t>
        </w:r>
      </w:ins>
      <w:ins w:id="1146" w:author="Igor A Lavrov" w:date="2018-08-18T11:37:00Z">
        <w:r>
          <w:rPr>
            <w:spacing w:val="-4"/>
          </w:rPr>
          <w:t xml:space="preserve"> </w:t>
        </w:r>
      </w:ins>
      <w:ins w:id="1147" w:author="Igor A Lavrov" w:date="2018-08-18T11:37:00Z">
        <w:r>
          <w:rPr/>
          <w:t>activity</w:t>
        </w:r>
      </w:ins>
      <w:ins w:id="1148" w:author="Igor A Lavrov" w:date="2018-08-18T11:37:00Z">
        <w:r>
          <w:rPr>
            <w:spacing w:val="-5"/>
          </w:rPr>
          <w:t xml:space="preserve"> </w:t>
        </w:r>
      </w:ins>
      <w:ins w:id="1149" w:author="Igor A Lavrov" w:date="2018-08-18T11:37:00Z">
        <w:r>
          <w:rPr/>
          <w:t>with</w:t>
        </w:r>
      </w:ins>
      <w:ins w:id="1150" w:author="Igor A Lavrov" w:date="2018-08-18T11:37:00Z">
        <w:r>
          <w:rPr>
            <w:spacing w:val="-5"/>
          </w:rPr>
          <w:t xml:space="preserve"> </w:t>
        </w:r>
      </w:ins>
      <w:ins w:id="1151" w:author="Igor A Lavrov" w:date="2018-08-18T11:37:00Z">
        <w:r>
          <w:rPr/>
          <w:t>the</w:t>
        </w:r>
      </w:ins>
      <w:ins w:id="1152" w:author="Igor A Lavrov" w:date="2018-08-18T11:37:00Z">
        <w:r>
          <w:rPr>
            <w:spacing w:val="-4"/>
          </w:rPr>
          <w:t xml:space="preserve"> </w:t>
        </w:r>
      </w:ins>
      <w:ins w:id="1153" w:author="Igor A Lavrov" w:date="2018-08-18T11:37:00Z">
        <w:r>
          <w:rPr/>
          <w:t>20Hz</w:t>
        </w:r>
      </w:ins>
      <w:ins w:id="1154" w:author="Igor A Lavrov" w:date="2018-08-18T11:37:00Z">
        <w:r>
          <w:rPr>
            <w:spacing w:val="-5"/>
          </w:rPr>
          <w:t xml:space="preserve"> </w:t>
        </w:r>
      </w:ins>
      <w:ins w:id="1155" w:author="Igor A Lavrov" w:date="2018-08-18T11:37:00Z">
        <w:r>
          <w:rPr/>
          <w:t>ESS and 100% inhibition. B – The spiking activity with the 30Hz ESS and 100% inhibition. C – The spiking activity with the 50Hz ESS and 100% inhibition. D – The spiking activity with the 60Hz ESS and 100%</w:t>
        </w:r>
      </w:ins>
      <w:ins w:id="1156" w:author="Igor A Lavrov" w:date="2018-08-18T11:37:00Z">
        <w:r>
          <w:rPr>
            <w:spacing w:val="2"/>
          </w:rPr>
          <w:t xml:space="preserve"> </w:t>
        </w:r>
      </w:ins>
      <w:ins w:id="1157" w:author="Igor A Lavrov" w:date="2018-08-18T11:37:00Z">
        <w:r>
          <w:rPr/>
          <w:t>inhibition.</w:t>
        </w:r>
      </w:ins>
    </w:p>
    <w:p>
      <w:pPr>
        <w:pStyle w:val="6"/>
        <w:ind w:left="0" w:right="485"/>
        <w:jc w:val="both"/>
        <w:rPr>
          <w:ins w:id="1158" w:author="Igor A Lavrov" w:date="2018-08-18T11:55:00Z"/>
          <w:rFonts w:ascii="Times New Roman" w:hAnsi="Times New Roman" w:cs="Times New Roman"/>
          <w:sz w:val="24"/>
          <w:szCs w:val="24"/>
        </w:rPr>
      </w:pPr>
    </w:p>
    <w:p>
      <w:pPr>
        <w:pStyle w:val="6"/>
        <w:ind w:left="0" w:right="485"/>
        <w:jc w:val="both"/>
        <w:rPr>
          <w:ins w:id="1159" w:author="Igor A Lavrov" w:date="2018-08-18T11:37:00Z"/>
          <w:rFonts w:ascii="Times New Roman" w:hAnsi="Times New Roman" w:cs="Times New Roman"/>
          <w:b/>
          <w:sz w:val="24"/>
          <w:szCs w:val="24"/>
        </w:rPr>
      </w:pPr>
      <w:ins w:id="1160" w:author="Igor A Lavrov" w:date="2018-08-18T11:55:00Z">
        <w:r>
          <w:rPr>
            <w:rFonts w:ascii="Times New Roman" w:hAnsi="Times New Roman" w:cs="Times New Roman"/>
            <w:b/>
            <w:sz w:val="24"/>
            <w:szCs w:val="24"/>
          </w:rPr>
          <w:t>[Need an average</w:t>
        </w:r>
      </w:ins>
      <w:ins w:id="1161" w:author="Igor A Lavrov" w:date="2018-08-18T11:56:00Z">
        <w:r>
          <w:rPr>
            <w:rFonts w:ascii="Times New Roman" w:hAnsi="Times New Roman" w:cs="Times New Roman"/>
            <w:b/>
            <w:sz w:val="24"/>
            <w:szCs w:val="24"/>
          </w:rPr>
          <w:t>]</w:t>
        </w:r>
      </w:ins>
    </w:p>
    <w:p>
      <w:pPr>
        <w:pStyle w:val="6"/>
        <w:ind w:left="0" w:right="485"/>
        <w:jc w:val="both"/>
        <w:rPr>
          <w:ins w:id="1162" w:author="Igor A Lavrov" w:date="2018-08-18T11:33:00Z"/>
          <w:rFonts w:ascii="Times New Roman" w:hAnsi="Times New Roman" w:cs="Times New Roman"/>
          <w:sz w:val="24"/>
          <w:szCs w:val="24"/>
        </w:rPr>
      </w:pPr>
    </w:p>
    <w:p>
      <w:pPr>
        <w:pStyle w:val="6"/>
        <w:ind w:left="0" w:right="485"/>
        <w:jc w:val="both"/>
        <w:rPr>
          <w:ins w:id="1163" w:author="Igor A Lavrov" w:date="2018-08-18T11:33:00Z"/>
          <w:rFonts w:ascii="Times New Roman" w:hAnsi="Times New Roman" w:cs="Times New Roman"/>
          <w:sz w:val="24"/>
          <w:szCs w:val="24"/>
        </w:rPr>
      </w:pPr>
    </w:p>
    <w:p>
      <w:pPr>
        <w:pStyle w:val="3"/>
        <w:numPr>
          <w:ilvl w:val="1"/>
          <w:numId w:val="0"/>
        </w:numPr>
        <w:pBdr>
          <w:top w:val="none" w:color="auto" w:sz="0" w:space="0"/>
          <w:left w:val="none" w:color="auto" w:sz="0" w:space="0"/>
          <w:bottom w:val="none" w:color="auto" w:sz="0" w:space="0"/>
          <w:right w:val="none" w:color="auto" w:sz="0" w:space="0"/>
          <w:between w:val="none" w:color="auto" w:sz="0" w:space="0"/>
        </w:pBdr>
        <w:tabs>
          <w:tab w:val="left" w:pos="713"/>
          <w:tab w:val="left" w:pos="714"/>
          <w:tab w:val="clear" w:pos="501"/>
        </w:tabs>
        <w:autoSpaceDE w:val="0"/>
        <w:autoSpaceDN w:val="0"/>
        <w:rPr>
          <w:ins w:id="1164" w:author="Igor A Lavrov" w:date="2018-08-18T11:37:00Z"/>
        </w:rPr>
      </w:pPr>
      <w:ins w:id="1165" w:author="Igor A Lavrov" w:date="2018-08-18T11:37:00Z">
        <w:r>
          <w:rPr/>
          <w:t>Different EES</w:t>
        </w:r>
      </w:ins>
      <w:ins w:id="1166" w:author="Igor A Lavrov" w:date="2018-08-18T11:37:00Z">
        <w:r>
          <w:rPr>
            <w:spacing w:val="-12"/>
          </w:rPr>
          <w:t xml:space="preserve"> </w:t>
        </w:r>
      </w:ins>
      <w:ins w:id="1167" w:author="Igor A Lavrov" w:date="2018-08-18T11:37:00Z">
        <w:r>
          <w:rPr/>
          <w:t>frequency (Nest)</w:t>
        </w:r>
      </w:ins>
    </w:p>
    <w:p>
      <w:pPr>
        <w:pStyle w:val="6"/>
        <w:spacing w:before="132" w:line="249" w:lineRule="auto"/>
        <w:ind w:right="317"/>
        <w:jc w:val="both"/>
        <w:rPr>
          <w:ins w:id="1168" w:author="Igor A Lavrov" w:date="2018-08-18T11:37:00Z"/>
        </w:rPr>
      </w:pPr>
      <w:ins w:id="1169" w:author="Igor A Lavrov" w:date="2018-08-18T11:37:00Z">
        <w:r>
          <w:rPr>
            <w:spacing w:val="-9"/>
          </w:rPr>
          <w:t>We</w:t>
        </w:r>
      </w:ins>
      <w:ins w:id="1170" w:author="Igor A Lavrov" w:date="2018-08-18T11:37:00Z">
        <w:r>
          <w:rPr>
            <w:spacing w:val="-10"/>
          </w:rPr>
          <w:t xml:space="preserve"> </w:t>
        </w:r>
      </w:ins>
      <w:ins w:id="1171" w:author="Igor A Lavrov" w:date="2018-08-18T11:37:00Z">
        <w:r>
          <w:rPr/>
          <w:t>run</w:t>
        </w:r>
      </w:ins>
      <w:ins w:id="1172" w:author="Igor A Lavrov" w:date="2018-08-18T11:37:00Z">
        <w:r>
          <w:rPr>
            <w:spacing w:val="-9"/>
          </w:rPr>
          <w:t xml:space="preserve"> </w:t>
        </w:r>
      </w:ins>
      <w:ins w:id="1173" w:author="Igor A Lavrov" w:date="2018-08-18T11:37:00Z">
        <w:r>
          <w:rPr/>
          <w:t>simulation</w:t>
        </w:r>
      </w:ins>
      <w:ins w:id="1174" w:author="Igor A Lavrov" w:date="2018-08-18T11:37:00Z">
        <w:r>
          <w:rPr>
            <w:spacing w:val="-10"/>
          </w:rPr>
          <w:t xml:space="preserve"> </w:t>
        </w:r>
      </w:ins>
      <w:ins w:id="1175" w:author="Igor A Lavrov" w:date="2018-08-18T11:37:00Z">
        <w:r>
          <w:rPr/>
          <w:t>with</w:t>
        </w:r>
      </w:ins>
      <w:ins w:id="1176" w:author="Igor A Lavrov" w:date="2018-08-18T11:37:00Z">
        <w:r>
          <w:rPr>
            <w:spacing w:val="-10"/>
          </w:rPr>
          <w:t xml:space="preserve"> </w:t>
        </w:r>
      </w:ins>
      <w:ins w:id="1177" w:author="Igor A Lavrov" w:date="2018-08-18T11:37:00Z">
        <w:r>
          <w:rPr/>
          <w:t>different</w:t>
        </w:r>
      </w:ins>
      <w:ins w:id="1178" w:author="Igor A Lavrov" w:date="2018-08-18T11:37:00Z">
        <w:r>
          <w:rPr>
            <w:spacing w:val="-9"/>
          </w:rPr>
          <w:t xml:space="preserve"> </w:t>
        </w:r>
      </w:ins>
      <w:ins w:id="1179" w:author="Igor A Lavrov" w:date="2018-08-18T11:37:00Z">
        <w:r>
          <w:rPr/>
          <w:t>stimulation</w:t>
        </w:r>
      </w:ins>
      <w:ins w:id="1180" w:author="Igor A Lavrov" w:date="2018-08-18T11:37:00Z">
        <w:r>
          <w:rPr>
            <w:spacing w:val="-10"/>
          </w:rPr>
          <w:t xml:space="preserve"> </w:t>
        </w:r>
      </w:ins>
      <w:ins w:id="1181" w:author="Igor A Lavrov" w:date="2018-08-18T11:37:00Z">
        <w:r>
          <w:rPr/>
          <w:t>rates</w:t>
        </w:r>
      </w:ins>
      <w:ins w:id="1182" w:author="Igor A Lavrov" w:date="2018-08-18T11:37:00Z">
        <w:r>
          <w:rPr>
            <w:spacing w:val="-9"/>
          </w:rPr>
          <w:t xml:space="preserve"> </w:t>
        </w:r>
      </w:ins>
      <w:ins w:id="1183" w:author="Igor A Lavrov" w:date="2018-08-18T11:37:00Z">
        <w:r>
          <w:rPr/>
          <w:t>from</w:t>
        </w:r>
      </w:ins>
      <w:ins w:id="1184" w:author="Igor A Lavrov" w:date="2018-08-18T11:37:00Z">
        <w:r>
          <w:rPr>
            <w:spacing w:val="-10"/>
          </w:rPr>
          <w:t xml:space="preserve"> </w:t>
        </w:r>
      </w:ins>
      <w:ins w:id="1185" w:author="Igor A Lavrov" w:date="2018-08-18T11:37:00Z">
        <w:r>
          <w:rPr/>
          <w:t>20Hz</w:t>
        </w:r>
      </w:ins>
      <w:ins w:id="1186" w:author="Igor A Lavrov" w:date="2018-08-18T11:37:00Z">
        <w:r>
          <w:rPr>
            <w:spacing w:val="-9"/>
          </w:rPr>
          <w:t xml:space="preserve"> </w:t>
        </w:r>
      </w:ins>
      <w:ins w:id="1187" w:author="Igor A Lavrov" w:date="2018-08-18T11:37:00Z">
        <w:r>
          <w:rPr/>
          <w:t>to</w:t>
        </w:r>
      </w:ins>
      <w:ins w:id="1188" w:author="Igor A Lavrov" w:date="2018-08-18T11:37:00Z">
        <w:r>
          <w:rPr>
            <w:spacing w:val="-10"/>
          </w:rPr>
          <w:t xml:space="preserve"> </w:t>
        </w:r>
      </w:ins>
      <w:ins w:id="1189" w:author="Igor A Lavrov" w:date="2018-08-18T11:37:00Z">
        <w:r>
          <w:rPr/>
          <w:t>80Hz.</w:t>
        </w:r>
      </w:ins>
      <w:ins w:id="1190" w:author="Igor A Lavrov" w:date="2018-08-18T11:37:00Z">
        <w:r>
          <w:rPr>
            <w:spacing w:val="5"/>
          </w:rPr>
          <w:t xml:space="preserve"> </w:t>
        </w:r>
      </w:ins>
      <w:ins w:id="1191" w:author="Igor A Lavrov" w:date="2018-08-18T11:37:00Z">
        <w:r>
          <w:rPr/>
          <w:t>Panel</w:t>
        </w:r>
      </w:ins>
      <w:ins w:id="1192" w:author="Igor A Lavrov" w:date="2018-08-18T11:37:00Z">
        <w:r>
          <w:rPr>
            <w:spacing w:val="-10"/>
          </w:rPr>
          <w:t xml:space="preserve"> </w:t>
        </w:r>
      </w:ins>
      <w:ins w:id="1193" w:author="Igor A Lavrov" w:date="2018-08-18T11:37:00Z">
        <w:r>
          <w:rPr/>
          <w:t>timescale</w:t>
        </w:r>
      </w:ins>
      <w:ins w:id="1194" w:author="Igor A Lavrov" w:date="2018-08-18T11:37:00Z">
        <w:r>
          <w:rPr>
            <w:spacing w:val="-9"/>
          </w:rPr>
          <w:t xml:space="preserve"> </w:t>
        </w:r>
      </w:ins>
      <w:ins w:id="1195" w:author="Igor A Lavrov" w:date="2018-08-18T11:37:00Z">
        <w:r>
          <w:rPr/>
          <w:t>isn’t</w:t>
        </w:r>
      </w:ins>
      <w:ins w:id="1196" w:author="Igor A Lavrov" w:date="2018-08-18T11:37:00Z">
        <w:r>
          <w:rPr>
            <w:spacing w:val="-10"/>
          </w:rPr>
          <w:t xml:space="preserve"> </w:t>
        </w:r>
      </w:ins>
      <w:ins w:id="1197" w:author="Igor A Lavrov" w:date="2018-08-18T11:37:00Z">
        <w:r>
          <w:rPr/>
          <w:t xml:space="preserve">fixed and corresponds the period between MRs. </w:t>
        </w:r>
      </w:ins>
      <w:ins w:id="1198" w:author="Igor A Lavrov" w:date="2018-08-18T11:37:00Z">
        <w:r>
          <w:rPr>
            <w:spacing w:val="-6"/>
          </w:rPr>
          <w:t xml:space="preserve">For </w:t>
        </w:r>
      </w:ins>
      <w:ins w:id="1199" w:author="Igor A Lavrov" w:date="2018-08-18T11:37:00Z">
        <w:r>
          <w:rPr/>
          <w:t xml:space="preserve">example, the period equals </w:t>
        </w:r>
      </w:ins>
      <w:ins w:id="1200" w:author="Igor A Lavrov" w:date="2018-08-18T11:37:00Z">
        <w:r>
          <w:rPr>
            <w:rFonts w:ascii="Times New Roman" w:hAnsi="Times New Roman"/>
          </w:rPr>
          <w:t>25</w:t>
        </w:r>
      </w:ins>
      <w:ins w:id="1201" w:author="Igor A Lavrov" w:date="2018-08-18T11:37:00Z">
        <w:r>
          <w:rPr>
            <w:i/>
          </w:rPr>
          <w:t xml:space="preserve">ms </w:t>
        </w:r>
      </w:ins>
      <w:ins w:id="1202" w:author="Igor A Lavrov" w:date="2018-08-18T11:37:00Z">
        <w:r>
          <w:rPr/>
          <w:t xml:space="preserve">for 40Hz and </w:t>
        </w:r>
      </w:ins>
      <w:ins w:id="1203" w:author="Igor A Lavrov" w:date="2018-08-18T11:37:00Z">
        <w:r>
          <w:rPr>
            <w:rFonts w:ascii="Times New Roman" w:hAnsi="Times New Roman"/>
          </w:rPr>
          <w:t>50</w:t>
        </w:r>
      </w:ins>
      <w:ins w:id="1204" w:author="Igor A Lavrov" w:date="2018-08-18T11:37:00Z">
        <w:r>
          <w:rPr>
            <w:i/>
          </w:rPr>
          <w:t xml:space="preserve">ms </w:t>
        </w:r>
      </w:ins>
      <w:ins w:id="1205" w:author="Igor A Lavrov" w:date="2018-08-18T11:37:00Z">
        <w:r>
          <w:rPr/>
          <w:t>for</w:t>
        </w:r>
      </w:ins>
      <w:ins w:id="1206" w:author="Igor A Lavrov" w:date="2018-08-18T11:37:00Z">
        <w:r>
          <w:rPr>
            <w:spacing w:val="-14"/>
          </w:rPr>
          <w:t xml:space="preserve"> </w:t>
        </w:r>
      </w:ins>
      <w:ins w:id="1207" w:author="Igor A Lavrov" w:date="2018-08-18T11:37:00Z">
        <w:r>
          <w:rPr/>
          <w:t>20Hz.</w:t>
        </w:r>
      </w:ins>
    </w:p>
    <w:p>
      <w:pPr>
        <w:spacing w:line="249" w:lineRule="auto"/>
        <w:jc w:val="both"/>
        <w:rPr>
          <w:ins w:id="1208" w:author="Igor A Lavrov" w:date="2018-08-18T11:37:00Z"/>
        </w:rPr>
        <w:sectPr>
          <w:pgSz w:w="11910" w:h="16840"/>
          <w:pgMar w:top="1580" w:right="1380" w:bottom="720" w:left="1600" w:header="0" w:footer="523" w:gutter="0"/>
          <w:cols w:space="720" w:num="1"/>
        </w:sectPr>
      </w:pPr>
    </w:p>
    <w:p>
      <w:pPr>
        <w:pStyle w:val="6"/>
        <w:spacing w:before="10" w:after="1"/>
        <w:ind w:left="0"/>
        <w:rPr>
          <w:ins w:id="1209" w:author="Igor A Lavrov" w:date="2018-08-18T11:37:00Z"/>
          <w:sz w:val="12"/>
        </w:rPr>
      </w:pPr>
    </w:p>
    <w:p>
      <w:pPr>
        <w:pStyle w:val="6"/>
        <w:ind w:left="366"/>
        <w:rPr>
          <w:ins w:id="1210" w:author="Igor A Lavrov" w:date="2018-08-18T11:37:00Z"/>
        </w:rPr>
      </w:pPr>
      <w:ins w:id="1211" w:author="Igor A Lavrov" w:date="2018-08-18T11:37:00Z">
        <w:r>
          <w:rPr/>
          <w:drawing>
            <wp:inline distT="0" distB="0" distL="0" distR="0">
              <wp:extent cx="5018405" cy="400304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8" cstate="print"/>
                      <a:stretch>
                        <a:fillRect/>
                      </a:stretch>
                    </pic:blipFill>
                    <pic:spPr>
                      <a:xfrm>
                        <a:off x="0" y="0"/>
                        <a:ext cx="5018531" cy="4003548"/>
                      </a:xfrm>
                      <a:prstGeom prst="rect">
                        <a:avLst/>
                      </a:prstGeom>
                    </pic:spPr>
                  </pic:pic>
                </a:graphicData>
              </a:graphic>
            </wp:inline>
          </w:drawing>
        </w:r>
      </w:ins>
    </w:p>
    <w:p>
      <w:pPr>
        <w:pStyle w:val="6"/>
        <w:spacing w:before="9"/>
        <w:ind w:left="0"/>
        <w:rPr>
          <w:ins w:id="1213" w:author="Igor A Lavrov" w:date="2018-08-18T11:37:00Z"/>
          <w:sz w:val="15"/>
        </w:rPr>
      </w:pPr>
    </w:p>
    <w:p>
      <w:pPr>
        <w:pStyle w:val="6"/>
        <w:spacing w:before="104" w:line="252" w:lineRule="auto"/>
        <w:rPr>
          <w:ins w:id="1214" w:author="Igor A Lavrov" w:date="2018-08-18T11:37:00Z"/>
          <w:i/>
        </w:rPr>
      </w:pPr>
      <w:ins w:id="1215" w:author="Igor A Lavrov" w:date="2018-08-18T11:37:00Z">
        <w:r>
          <w:rPr/>
          <w:t xml:space="preserve">Figure 12: The result of CPG simulation with different frequency of EES from 20Hz to 80Hz and 100% of inhibition via NEST simulator. </w:t>
        </w:r>
      </w:ins>
      <w:ins w:id="1216" w:author="Igor A Lavrov" w:date="2018-08-18T11:37:00Z">
        <w:r>
          <w:rPr>
            <w:i/>
          </w:rPr>
          <w:t xml:space="preserve">A </w:t>
        </w:r>
      </w:ins>
      <w:ins w:id="1217" w:author="Igor A Lavrov" w:date="2018-08-18T11:37:00Z">
        <w:r>
          <w:rPr/>
          <w:t xml:space="preserve">- 20Hz, all LRs are short relatively to panel width. </w:t>
        </w:r>
      </w:ins>
      <w:ins w:id="1218" w:author="Igor A Lavrov" w:date="2018-08-18T11:37:00Z">
        <w:r>
          <w:rPr>
            <w:i/>
          </w:rPr>
          <w:t>B</w:t>
        </w:r>
      </w:ins>
    </w:p>
    <w:p>
      <w:pPr>
        <w:pStyle w:val="6"/>
        <w:spacing w:before="1" w:line="252" w:lineRule="auto"/>
        <w:rPr>
          <w:ins w:id="1219" w:author="Igor A Lavrov" w:date="2018-08-18T11:37:00Z"/>
        </w:rPr>
      </w:pPr>
      <w:ins w:id="1220" w:author="Igor A Lavrov" w:date="2018-08-18T11:37:00Z">
        <w:r>
          <w:rPr/>
          <w:t xml:space="preserve">- 40Hz. </w:t>
        </w:r>
      </w:ins>
      <w:ins w:id="1221" w:author="Igor A Lavrov" w:date="2018-08-18T11:37:00Z">
        <w:r>
          <w:rPr>
            <w:i/>
          </w:rPr>
          <w:t xml:space="preserve">C </w:t>
        </w:r>
      </w:ins>
      <w:ins w:id="1222" w:author="Igor A Lavrov" w:date="2018-08-18T11:37:00Z">
        <w:r>
          <w:rPr/>
          <w:t xml:space="preserve">- 60Hz, stimulation periods become shorter, many LRs fill several panels due to fixed response duration. </w:t>
        </w:r>
      </w:ins>
      <w:ins w:id="1223" w:author="Igor A Lavrov" w:date="2018-08-18T11:37:00Z">
        <w:r>
          <w:rPr>
            <w:i/>
          </w:rPr>
          <w:t xml:space="preserve">D </w:t>
        </w:r>
      </w:ins>
      <w:ins w:id="1224" w:author="Igor A Lavrov" w:date="2018-08-18T11:37:00Z">
        <w:r>
          <w:rPr/>
          <w:t>- 80Hz, panels too short, fixed responses fill all the space of panels.</w:t>
        </w:r>
      </w:ins>
    </w:p>
    <w:p>
      <w:pPr>
        <w:pStyle w:val="6"/>
        <w:ind w:left="0" w:right="485"/>
        <w:jc w:val="both"/>
        <w:rPr>
          <w:ins w:id="1225" w:author="Igor A Lavrov" w:date="2018-08-18T11:33:00Z"/>
          <w:rFonts w:ascii="Times New Roman" w:hAnsi="Times New Roman" w:cs="Times New Roman"/>
          <w:sz w:val="24"/>
          <w:szCs w:val="24"/>
        </w:rPr>
      </w:pPr>
    </w:p>
    <w:p>
      <w:pPr>
        <w:pStyle w:val="6"/>
        <w:ind w:left="0" w:right="485"/>
        <w:jc w:val="both"/>
        <w:rPr>
          <w:ins w:id="1226" w:author="Igor A Lavrov" w:date="2018-08-18T11:33:00Z"/>
          <w:rFonts w:ascii="Times New Roman" w:hAnsi="Times New Roman" w:cs="Times New Roman"/>
          <w:b/>
          <w:sz w:val="24"/>
          <w:szCs w:val="24"/>
        </w:rPr>
      </w:pPr>
      <w:ins w:id="1227" w:author="Igor A Lavrov" w:date="2018-08-18T11:56:00Z">
        <w:r>
          <w:rPr>
            <w:rFonts w:ascii="Times New Roman" w:hAnsi="Times New Roman" w:cs="Times New Roman"/>
            <w:b/>
            <w:sz w:val="24"/>
            <w:szCs w:val="24"/>
          </w:rPr>
          <w:t>[Same, need comparision]</w:t>
        </w:r>
      </w:ins>
    </w:p>
    <w:p>
      <w:pPr>
        <w:pStyle w:val="6"/>
        <w:ind w:left="0" w:right="485"/>
        <w:jc w:val="both"/>
        <w:rPr>
          <w:ins w:id="1228" w:author="Igor A Lavrov" w:date="2018-08-18T11:33:00Z"/>
          <w:rFonts w:ascii="Times New Roman" w:hAnsi="Times New Roman" w:cs="Times New Roman"/>
          <w:sz w:val="24"/>
          <w:szCs w:val="24"/>
        </w:rPr>
      </w:pPr>
    </w:p>
    <w:p>
      <w:pPr>
        <w:pStyle w:val="6"/>
        <w:ind w:left="0" w:right="485"/>
        <w:jc w:val="both"/>
        <w:rPr>
          <w:ins w:id="1229" w:author="Igor A Lavrov" w:date="2018-08-18T11:33:00Z"/>
          <w:rFonts w:ascii="Times New Roman" w:hAnsi="Times New Roman" w:cs="Times New Roman"/>
          <w:sz w:val="24"/>
          <w:szCs w:val="24"/>
        </w:rPr>
      </w:pPr>
    </w:p>
    <w:p>
      <w:pPr>
        <w:pStyle w:val="6"/>
        <w:ind w:left="0" w:right="485"/>
        <w:jc w:val="both"/>
        <w:rPr>
          <w:ins w:id="1230" w:author="Igor A Lavrov" w:date="2018-08-18T11:33:00Z"/>
          <w:rFonts w:ascii="Times New Roman" w:hAnsi="Times New Roman" w:cs="Times New Roman"/>
          <w:sz w:val="24"/>
          <w:szCs w:val="24"/>
        </w:rPr>
      </w:pPr>
    </w:p>
    <w:p>
      <w:pPr>
        <w:pStyle w:val="6"/>
        <w:ind w:left="0" w:right="485"/>
        <w:jc w:val="both"/>
        <w:rPr>
          <w:rFonts w:ascii="Times New Roman" w:hAnsi="Times New Roman" w:cs="Times New Roman"/>
          <w:sz w:val="24"/>
          <w:szCs w:val="24"/>
        </w:rPr>
      </w:pPr>
    </w:p>
    <w:p>
      <w:pPr>
        <w:pStyle w:val="14"/>
        <w:spacing w:line="256" w:lineRule="auto"/>
        <w:ind w:right="485"/>
        <w:jc w:val="both"/>
        <w:rPr>
          <w:rFonts w:ascii="Times New Roman" w:hAnsi="Times New Roman" w:cs="Times New Roman"/>
          <w:sz w:val="24"/>
          <w:szCs w:val="24"/>
        </w:rPr>
      </w:pPr>
    </w:p>
    <w:p>
      <w:pPr>
        <w:pStyle w:val="14"/>
        <w:spacing w:line="256" w:lineRule="auto"/>
        <w:ind w:right="485"/>
        <w:jc w:val="both"/>
        <w:rPr>
          <w:rFonts w:ascii="Times New Roman" w:hAnsi="Times New Roman" w:cs="Times New Roman"/>
          <w:sz w:val="24"/>
          <w:szCs w:val="24"/>
        </w:rPr>
      </w:pPr>
    </w:p>
    <w:p>
      <w:pPr>
        <w:pStyle w:val="15"/>
        <w:spacing w:before="81"/>
        <w:ind w:left="100" w:right="485" w:firstLine="0"/>
        <w:jc w:val="both"/>
        <w:rPr>
          <w:sz w:val="24"/>
          <w:szCs w:val="24"/>
        </w:rPr>
      </w:pPr>
      <w:r>
        <w:rPr>
          <w:sz w:val="24"/>
          <w:szCs w:val="24"/>
          <w:lang w:val="fr-FR"/>
        </w:rPr>
        <w:t>References</w:t>
      </w:r>
    </w:p>
    <w:p>
      <w:pPr>
        <w:pStyle w:val="6"/>
        <w:spacing w:before="192" w:line="252" w:lineRule="auto"/>
        <w:ind w:left="311" w:right="485" w:hanging="211"/>
        <w:jc w:val="both"/>
        <w:rPr>
          <w:rFonts w:ascii="Times New Roman" w:hAnsi="Times New Roman" w:cs="Times New Roman"/>
          <w:sz w:val="24"/>
          <w:szCs w:val="24"/>
        </w:rPr>
      </w:pPr>
      <w:r>
        <w:rPr>
          <w:rFonts w:ascii="Times New Roman" w:hAnsi="Times New Roman" w:cs="Times New Roman"/>
          <w:sz w:val="24"/>
          <w:szCs w:val="24"/>
        </w:rPr>
        <w:t xml:space="preserve">[Bekka et al., 2002]Bekka, R., Boudaoud, S., and Chikouche, D. (2002). The use of a neural network system in the identification of motor unit characteristics from surface detected action potentials: a simulation study. </w:t>
      </w:r>
      <w:r>
        <w:rPr>
          <w:rStyle w:val="16"/>
          <w:rFonts w:ascii="Times New Roman" w:hAnsi="Times New Roman" w:cs="Times New Roman"/>
          <w:i/>
          <w:iCs/>
          <w:sz w:val="24"/>
          <w:szCs w:val="24"/>
        </w:rPr>
        <w:t>Journal of neuroscience methods</w:t>
      </w:r>
      <w:r>
        <w:rPr>
          <w:rFonts w:ascii="Times New Roman" w:hAnsi="Times New Roman" w:cs="Times New Roman"/>
          <w:sz w:val="24"/>
          <w:szCs w:val="24"/>
        </w:rPr>
        <w:t>, 116(1):89–98.</w:t>
      </w:r>
    </w:p>
    <w:p>
      <w:pPr>
        <w:pStyle w:val="6"/>
        <w:spacing w:before="161" w:line="252" w:lineRule="auto"/>
        <w:ind w:left="311" w:right="485" w:hanging="211"/>
        <w:jc w:val="both"/>
        <w:rPr>
          <w:rFonts w:ascii="Times New Roman" w:hAnsi="Times New Roman" w:cs="Times New Roman"/>
          <w:sz w:val="24"/>
          <w:szCs w:val="24"/>
        </w:rPr>
      </w:pPr>
      <w:r>
        <w:rPr>
          <w:rFonts w:ascii="Times New Roman" w:hAnsi="Times New Roman" w:cs="Times New Roman"/>
          <w:sz w:val="24"/>
          <w:szCs w:val="24"/>
        </w:rPr>
        <w:t xml:space="preserve">[Bizzi et al., 1991]Bizzi, E., Mussa-Ivaldi, F. A., and Giszter, S. (1991). Computations underlying the execution of movement: a biological perspective. </w:t>
      </w:r>
      <w:r>
        <w:rPr>
          <w:rStyle w:val="16"/>
          <w:rFonts w:ascii="Times New Roman" w:hAnsi="Times New Roman" w:cs="Times New Roman"/>
          <w:i/>
          <w:iCs/>
          <w:sz w:val="24"/>
          <w:szCs w:val="24"/>
        </w:rPr>
        <w:t>Science</w:t>
      </w:r>
      <w:r>
        <w:rPr>
          <w:rFonts w:ascii="Times New Roman" w:hAnsi="Times New Roman" w:cs="Times New Roman"/>
          <w:sz w:val="24"/>
          <w:szCs w:val="24"/>
        </w:rPr>
        <w:t>, 253(5017):287–291.</w:t>
      </w:r>
    </w:p>
    <w:p>
      <w:pPr>
        <w:pStyle w:val="6"/>
        <w:spacing w:before="160" w:line="252" w:lineRule="auto"/>
        <w:ind w:left="311" w:right="485" w:hanging="211"/>
        <w:jc w:val="both"/>
        <w:rPr>
          <w:rFonts w:ascii="Times New Roman" w:hAnsi="Times New Roman" w:cs="Times New Roman"/>
          <w:sz w:val="24"/>
          <w:szCs w:val="24"/>
        </w:rPr>
      </w:pPr>
      <w:r>
        <w:rPr>
          <w:rFonts w:ascii="Times New Roman" w:hAnsi="Times New Roman" w:cs="Times New Roman"/>
          <w:sz w:val="24"/>
          <w:szCs w:val="24"/>
        </w:rPr>
        <w:t xml:space="preserve">[Donaldson et al., 1997]Donaldson, N., Rushton, D., and Tromans, T. (1997). Neuroprostheses for leg function after spinal-cord injury. </w:t>
      </w:r>
      <w:r>
        <w:rPr>
          <w:rStyle w:val="16"/>
          <w:rFonts w:ascii="Times New Roman" w:hAnsi="Times New Roman" w:cs="Times New Roman"/>
          <w:i/>
          <w:iCs/>
          <w:sz w:val="24"/>
          <w:szCs w:val="24"/>
        </w:rPr>
        <w:t>The Lancet</w:t>
      </w:r>
      <w:r>
        <w:rPr>
          <w:rFonts w:ascii="Times New Roman" w:hAnsi="Times New Roman" w:cs="Times New Roman"/>
          <w:sz w:val="24"/>
          <w:szCs w:val="24"/>
        </w:rPr>
        <w:t>, 350(9079):711.</w:t>
      </w:r>
    </w:p>
    <w:p>
      <w:pPr>
        <w:pStyle w:val="6"/>
        <w:spacing w:before="161"/>
        <w:ind w:right="485"/>
        <w:jc w:val="both"/>
        <w:rPr>
          <w:rFonts w:ascii="Times New Roman" w:hAnsi="Times New Roman" w:cs="Times New Roman"/>
          <w:sz w:val="24"/>
          <w:szCs w:val="24"/>
        </w:rPr>
      </w:pPr>
      <w:r>
        <w:rPr>
          <w:rFonts w:ascii="Times New Roman" w:hAnsi="Times New Roman" w:cs="Times New Roman"/>
          <w:sz w:val="24"/>
          <w:szCs w:val="24"/>
        </w:rPr>
        <w:t>[Gerasimenko et al., 2006]Gerasimenko, Y. P., Lavrov, I. A., Courtine, G., Ichiyama, R. M., Dy,</w:t>
      </w:r>
    </w:p>
    <w:p>
      <w:pPr>
        <w:pStyle w:val="6"/>
        <w:spacing w:before="11" w:line="252" w:lineRule="auto"/>
        <w:ind w:left="311" w:right="485"/>
        <w:jc w:val="both"/>
        <w:rPr>
          <w:rFonts w:ascii="Times New Roman" w:hAnsi="Times New Roman" w:cs="Times New Roman"/>
          <w:sz w:val="24"/>
          <w:szCs w:val="24"/>
        </w:rPr>
      </w:pPr>
      <w:r>
        <w:rPr>
          <w:rFonts w:ascii="Times New Roman" w:hAnsi="Times New Roman" w:cs="Times New Roman"/>
          <w:sz w:val="24"/>
          <w:szCs w:val="24"/>
        </w:rPr>
        <w:t>C.</w:t>
      </w:r>
      <w:r>
        <w:rPr>
          <w:rStyle w:val="16"/>
          <w:rFonts w:ascii="Times New Roman" w:hAnsi="Times New Roman" w:cs="Times New Roman"/>
          <w:sz w:val="24"/>
          <w:szCs w:val="24"/>
        </w:rPr>
        <w:t xml:space="preserve"> </w:t>
      </w:r>
      <w:r>
        <w:rPr>
          <w:rFonts w:ascii="Times New Roman" w:hAnsi="Times New Roman" w:cs="Times New Roman"/>
          <w:sz w:val="24"/>
          <w:szCs w:val="24"/>
        </w:rPr>
        <w:t>J.,</w:t>
      </w:r>
      <w:r>
        <w:rPr>
          <w:rStyle w:val="16"/>
          <w:rFonts w:ascii="Times New Roman" w:hAnsi="Times New Roman" w:cs="Times New Roman"/>
          <w:sz w:val="24"/>
          <w:szCs w:val="24"/>
        </w:rPr>
        <w:t xml:space="preserve"> </w:t>
      </w:r>
      <w:r>
        <w:rPr>
          <w:rFonts w:ascii="Times New Roman" w:hAnsi="Times New Roman" w:cs="Times New Roman"/>
          <w:sz w:val="24"/>
          <w:szCs w:val="24"/>
        </w:rPr>
        <w:t>Zhong,</w:t>
      </w:r>
      <w:r>
        <w:rPr>
          <w:rStyle w:val="16"/>
          <w:rFonts w:ascii="Times New Roman" w:hAnsi="Times New Roman" w:cs="Times New Roman"/>
          <w:sz w:val="24"/>
          <w:szCs w:val="24"/>
        </w:rPr>
        <w:t xml:space="preserve"> </w:t>
      </w:r>
      <w:r>
        <w:rPr>
          <w:rFonts w:ascii="Times New Roman" w:hAnsi="Times New Roman" w:cs="Times New Roman"/>
          <w:sz w:val="24"/>
          <w:szCs w:val="24"/>
        </w:rPr>
        <w:t>H.,</w:t>
      </w:r>
      <w:r>
        <w:rPr>
          <w:rStyle w:val="16"/>
          <w:rFonts w:ascii="Times New Roman" w:hAnsi="Times New Roman" w:cs="Times New Roman"/>
          <w:sz w:val="24"/>
          <w:szCs w:val="24"/>
        </w:rPr>
        <w:t xml:space="preserve"> Roy, </w:t>
      </w:r>
      <w:r>
        <w:rPr>
          <w:rFonts w:ascii="Times New Roman" w:hAnsi="Times New Roman" w:cs="Times New Roman"/>
          <w:sz w:val="24"/>
          <w:szCs w:val="24"/>
        </w:rPr>
        <w:t>R.</w:t>
      </w:r>
      <w:r>
        <w:rPr>
          <w:rStyle w:val="16"/>
          <w:rFonts w:ascii="Times New Roman" w:hAnsi="Times New Roman" w:cs="Times New Roman"/>
          <w:sz w:val="24"/>
          <w:szCs w:val="24"/>
        </w:rPr>
        <w:t xml:space="preserve"> </w:t>
      </w:r>
      <w:r>
        <w:rPr>
          <w:rFonts w:ascii="Times New Roman" w:hAnsi="Times New Roman" w:cs="Times New Roman"/>
          <w:sz w:val="24"/>
          <w:szCs w:val="24"/>
        </w:rPr>
        <w:t>R.,</w:t>
      </w:r>
      <w:r>
        <w:rPr>
          <w:rStyle w:val="16"/>
          <w:rFonts w:ascii="Times New Roman" w:hAnsi="Times New Roman" w:cs="Times New Roman"/>
          <w:sz w:val="24"/>
          <w:szCs w:val="24"/>
        </w:rPr>
        <w:t xml:space="preserve"> </w:t>
      </w:r>
      <w:r>
        <w:rPr>
          <w:rFonts w:ascii="Times New Roman" w:hAnsi="Times New Roman" w:cs="Times New Roman"/>
          <w:sz w:val="24"/>
          <w:szCs w:val="24"/>
        </w:rPr>
        <w:t>and</w:t>
      </w:r>
      <w:r>
        <w:rPr>
          <w:rStyle w:val="16"/>
          <w:rFonts w:ascii="Times New Roman" w:hAnsi="Times New Roman" w:cs="Times New Roman"/>
          <w:sz w:val="24"/>
          <w:szCs w:val="24"/>
        </w:rPr>
        <w:t xml:space="preserve"> </w:t>
      </w:r>
      <w:r>
        <w:rPr>
          <w:rFonts w:ascii="Times New Roman" w:hAnsi="Times New Roman" w:cs="Times New Roman"/>
          <w:sz w:val="24"/>
          <w:szCs w:val="24"/>
        </w:rPr>
        <w:t>Edgerton,</w:t>
      </w:r>
      <w:r>
        <w:rPr>
          <w:rStyle w:val="16"/>
          <w:rFonts w:ascii="Times New Roman" w:hAnsi="Times New Roman" w:cs="Times New Roman"/>
          <w:sz w:val="24"/>
          <w:szCs w:val="24"/>
        </w:rPr>
        <w:t xml:space="preserve"> </w:t>
      </w:r>
      <w:r>
        <w:rPr>
          <w:rFonts w:ascii="Times New Roman" w:hAnsi="Times New Roman" w:cs="Times New Roman"/>
          <w:sz w:val="24"/>
          <w:szCs w:val="24"/>
        </w:rPr>
        <w:t>V.</w:t>
      </w:r>
      <w:r>
        <w:rPr>
          <w:rStyle w:val="16"/>
          <w:rFonts w:ascii="Times New Roman" w:hAnsi="Times New Roman" w:cs="Times New Roman"/>
          <w:sz w:val="24"/>
          <w:szCs w:val="24"/>
        </w:rPr>
        <w:t xml:space="preserve"> </w:t>
      </w:r>
      <w:r>
        <w:rPr>
          <w:rFonts w:ascii="Times New Roman" w:hAnsi="Times New Roman" w:cs="Times New Roman"/>
          <w:sz w:val="24"/>
          <w:szCs w:val="24"/>
        </w:rPr>
        <w:t>R.</w:t>
      </w:r>
      <w:r>
        <w:rPr>
          <w:rStyle w:val="16"/>
          <w:rFonts w:ascii="Times New Roman" w:hAnsi="Times New Roman" w:cs="Times New Roman"/>
          <w:sz w:val="24"/>
          <w:szCs w:val="24"/>
        </w:rPr>
        <w:t xml:space="preserve"> </w:t>
      </w:r>
      <w:r>
        <w:rPr>
          <w:rFonts w:ascii="Times New Roman" w:hAnsi="Times New Roman" w:cs="Times New Roman"/>
          <w:sz w:val="24"/>
          <w:szCs w:val="24"/>
        </w:rPr>
        <w:t>(2006).</w:t>
      </w:r>
      <w:r>
        <w:rPr>
          <w:rStyle w:val="16"/>
          <w:rFonts w:ascii="Times New Roman" w:hAnsi="Times New Roman" w:cs="Times New Roman"/>
          <w:sz w:val="24"/>
          <w:szCs w:val="24"/>
        </w:rPr>
        <w:t xml:space="preserve"> </w:t>
      </w:r>
      <w:r>
        <w:rPr>
          <w:rFonts w:ascii="Times New Roman" w:hAnsi="Times New Roman" w:cs="Times New Roman"/>
          <w:sz w:val="24"/>
          <w:szCs w:val="24"/>
        </w:rPr>
        <w:t>Spinal</w:t>
      </w:r>
      <w:r>
        <w:rPr>
          <w:rStyle w:val="16"/>
          <w:rFonts w:ascii="Times New Roman" w:hAnsi="Times New Roman" w:cs="Times New Roman"/>
          <w:sz w:val="24"/>
          <w:szCs w:val="24"/>
        </w:rPr>
        <w:t xml:space="preserve"> </w:t>
      </w:r>
      <w:r>
        <w:rPr>
          <w:rFonts w:ascii="Times New Roman" w:hAnsi="Times New Roman" w:cs="Times New Roman"/>
          <w:sz w:val="24"/>
          <w:szCs w:val="24"/>
        </w:rPr>
        <w:t>cord</w:t>
      </w:r>
      <w:r>
        <w:rPr>
          <w:rStyle w:val="16"/>
          <w:rFonts w:ascii="Times New Roman" w:hAnsi="Times New Roman" w:cs="Times New Roman"/>
          <w:sz w:val="24"/>
          <w:szCs w:val="24"/>
        </w:rPr>
        <w:t xml:space="preserve"> </w:t>
      </w:r>
      <w:r>
        <w:rPr>
          <w:rFonts w:ascii="Times New Roman" w:hAnsi="Times New Roman" w:cs="Times New Roman"/>
          <w:sz w:val="24"/>
          <w:szCs w:val="24"/>
        </w:rPr>
        <w:t>reflexes</w:t>
      </w:r>
      <w:r>
        <w:rPr>
          <w:rStyle w:val="16"/>
          <w:rFonts w:ascii="Times New Roman" w:hAnsi="Times New Roman" w:cs="Times New Roman"/>
          <w:sz w:val="24"/>
          <w:szCs w:val="24"/>
        </w:rPr>
        <w:t xml:space="preserve"> </w:t>
      </w:r>
      <w:r>
        <w:rPr>
          <w:rFonts w:ascii="Times New Roman" w:hAnsi="Times New Roman" w:cs="Times New Roman"/>
          <w:sz w:val="24"/>
          <w:szCs w:val="24"/>
        </w:rPr>
        <w:t>induced</w:t>
      </w:r>
      <w:r>
        <w:rPr>
          <w:rStyle w:val="16"/>
          <w:rFonts w:ascii="Times New Roman" w:hAnsi="Times New Roman" w:cs="Times New Roman"/>
          <w:sz w:val="24"/>
          <w:szCs w:val="24"/>
        </w:rPr>
        <w:t xml:space="preserve"> by </w:t>
      </w:r>
      <w:r>
        <w:rPr>
          <w:rFonts w:ascii="Times New Roman" w:hAnsi="Times New Roman" w:cs="Times New Roman"/>
          <w:sz w:val="24"/>
          <w:szCs w:val="24"/>
        </w:rPr>
        <w:t>epidural spinal</w:t>
      </w:r>
      <w:r>
        <w:rPr>
          <w:rStyle w:val="16"/>
          <w:rFonts w:ascii="Times New Roman" w:hAnsi="Times New Roman" w:cs="Times New Roman"/>
          <w:sz w:val="24"/>
          <w:szCs w:val="24"/>
        </w:rPr>
        <w:t xml:space="preserve"> </w:t>
      </w:r>
      <w:r>
        <w:rPr>
          <w:rFonts w:ascii="Times New Roman" w:hAnsi="Times New Roman" w:cs="Times New Roman"/>
          <w:sz w:val="24"/>
          <w:szCs w:val="24"/>
        </w:rPr>
        <w:t>cord</w:t>
      </w:r>
      <w:r>
        <w:rPr>
          <w:rStyle w:val="16"/>
          <w:rFonts w:ascii="Times New Roman" w:hAnsi="Times New Roman" w:cs="Times New Roman"/>
          <w:sz w:val="24"/>
          <w:szCs w:val="24"/>
        </w:rPr>
        <w:t xml:space="preserve"> </w:t>
      </w:r>
      <w:r>
        <w:rPr>
          <w:rFonts w:ascii="Times New Roman" w:hAnsi="Times New Roman" w:cs="Times New Roman"/>
          <w:sz w:val="24"/>
          <w:szCs w:val="24"/>
        </w:rPr>
        <w:t>stimulation</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r>
        <w:rPr>
          <w:rFonts w:ascii="Times New Roman" w:hAnsi="Times New Roman" w:cs="Times New Roman"/>
          <w:sz w:val="24"/>
          <w:szCs w:val="24"/>
        </w:rPr>
        <w:t>normal</w:t>
      </w:r>
      <w:r>
        <w:rPr>
          <w:rStyle w:val="16"/>
          <w:rFonts w:ascii="Times New Roman" w:hAnsi="Times New Roman" w:cs="Times New Roman"/>
          <w:sz w:val="24"/>
          <w:szCs w:val="24"/>
        </w:rPr>
        <w:t xml:space="preserve"> awake </w:t>
      </w:r>
      <w:r>
        <w:rPr>
          <w:rFonts w:ascii="Times New Roman" w:hAnsi="Times New Roman" w:cs="Times New Roman"/>
          <w:sz w:val="24"/>
          <w:szCs w:val="24"/>
        </w:rPr>
        <w:t>rats.</w:t>
      </w:r>
      <w:r>
        <w:rPr>
          <w:rStyle w:val="16"/>
          <w:rFonts w:ascii="Times New Roman" w:hAnsi="Times New Roman" w:cs="Times New Roman"/>
          <w:sz w:val="24"/>
          <w:szCs w:val="24"/>
        </w:rPr>
        <w:t xml:space="preserve"> </w:t>
      </w:r>
      <w:r>
        <w:rPr>
          <w:rStyle w:val="16"/>
          <w:rFonts w:ascii="Times New Roman" w:hAnsi="Times New Roman" w:cs="Times New Roman"/>
          <w:i/>
          <w:iCs/>
          <w:sz w:val="24"/>
          <w:szCs w:val="24"/>
        </w:rPr>
        <w:t>Journal of neuroscience methods</w:t>
      </w:r>
      <w:r>
        <w:rPr>
          <w:rFonts w:ascii="Times New Roman" w:hAnsi="Times New Roman" w:cs="Times New Roman"/>
          <w:sz w:val="24"/>
          <w:szCs w:val="24"/>
        </w:rPr>
        <w:t>,</w:t>
      </w:r>
      <w:r>
        <w:rPr>
          <w:rStyle w:val="16"/>
          <w:rFonts w:ascii="Times New Roman" w:hAnsi="Times New Roman" w:cs="Times New Roman"/>
          <w:sz w:val="24"/>
          <w:szCs w:val="24"/>
        </w:rPr>
        <w:t xml:space="preserve"> </w:t>
      </w:r>
      <w:r>
        <w:rPr>
          <w:rFonts w:ascii="Times New Roman" w:hAnsi="Times New Roman" w:cs="Times New Roman"/>
          <w:sz w:val="24"/>
          <w:szCs w:val="24"/>
        </w:rPr>
        <w:t>157(2):253–263.</w:t>
      </w:r>
    </w:p>
    <w:p>
      <w:pPr>
        <w:pStyle w:val="6"/>
        <w:spacing w:before="161" w:line="252" w:lineRule="auto"/>
        <w:ind w:left="311" w:right="485" w:hanging="211"/>
        <w:jc w:val="both"/>
        <w:rPr>
          <w:rFonts w:ascii="Times New Roman" w:hAnsi="Times New Roman" w:cs="Times New Roman"/>
          <w:sz w:val="24"/>
          <w:szCs w:val="24"/>
        </w:rPr>
      </w:pPr>
      <w:r>
        <w:rPr>
          <w:rFonts w:ascii="Times New Roman" w:hAnsi="Times New Roman" w:cs="Times New Roman"/>
          <w:sz w:val="24"/>
          <w:szCs w:val="24"/>
        </w:rPr>
        <w:t xml:space="preserve">[Ichiyama et al., 2005]Ichiyama, R., Gerasimenko, Y. P., Zhong, H., Roy, R., and Edgerton, V. R. (2005). Hindlimb stepping movements in complete spinal rats induced by epidural spinal cord stimulation. </w:t>
      </w:r>
      <w:r>
        <w:rPr>
          <w:rStyle w:val="16"/>
          <w:rFonts w:ascii="Times New Roman" w:hAnsi="Times New Roman" w:cs="Times New Roman"/>
          <w:i/>
          <w:iCs/>
          <w:sz w:val="24"/>
          <w:szCs w:val="24"/>
        </w:rPr>
        <w:t>Neuroscience letters</w:t>
      </w:r>
      <w:r>
        <w:rPr>
          <w:rFonts w:ascii="Times New Roman" w:hAnsi="Times New Roman" w:cs="Times New Roman"/>
          <w:sz w:val="24"/>
          <w:szCs w:val="24"/>
        </w:rPr>
        <w:t>, 383(3):339–344.</w:t>
      </w:r>
    </w:p>
    <w:p>
      <w:pPr>
        <w:pStyle w:val="6"/>
        <w:spacing w:before="161" w:line="252" w:lineRule="auto"/>
        <w:ind w:left="311" w:right="485" w:hanging="211"/>
        <w:jc w:val="both"/>
        <w:rPr>
          <w:rFonts w:ascii="Times New Roman" w:hAnsi="Times New Roman" w:cs="Times New Roman"/>
          <w:sz w:val="24"/>
          <w:szCs w:val="24"/>
        </w:rPr>
      </w:pPr>
      <w:r>
        <w:rPr>
          <w:rFonts w:ascii="Times New Roman" w:hAnsi="Times New Roman" w:cs="Times New Roman"/>
          <w:sz w:val="24"/>
          <w:szCs w:val="24"/>
        </w:rPr>
        <w:t xml:space="preserve">[Lauer et al., 1999]Lauer, R. T., Peckham, P. H., and Kilgore, K. L. (1999). Eeg-based control of a hand grasp neuroprosthesis. </w:t>
      </w:r>
      <w:r>
        <w:rPr>
          <w:rStyle w:val="16"/>
          <w:rFonts w:ascii="Times New Roman" w:hAnsi="Times New Roman" w:cs="Times New Roman"/>
          <w:i/>
          <w:iCs/>
          <w:sz w:val="24"/>
          <w:szCs w:val="24"/>
        </w:rPr>
        <w:t>Neuroreport</w:t>
      </w:r>
      <w:r>
        <w:rPr>
          <w:rFonts w:ascii="Times New Roman" w:hAnsi="Times New Roman" w:cs="Times New Roman"/>
          <w:sz w:val="24"/>
          <w:szCs w:val="24"/>
        </w:rPr>
        <w:t>, 10(8):1767–1771.</w:t>
      </w:r>
    </w:p>
    <w:p>
      <w:pPr>
        <w:pStyle w:val="6"/>
        <w:spacing w:before="160" w:line="252" w:lineRule="auto"/>
        <w:ind w:left="311" w:right="485" w:hanging="211"/>
        <w:jc w:val="both"/>
        <w:rPr>
          <w:rFonts w:ascii="Times New Roman" w:hAnsi="Times New Roman" w:cs="Times New Roman"/>
          <w:sz w:val="24"/>
          <w:szCs w:val="24"/>
        </w:rPr>
      </w:pPr>
      <w:r>
        <w:rPr>
          <w:rStyle w:val="16"/>
          <w:rFonts w:ascii="Times New Roman" w:hAnsi="Times New Roman" w:cs="Times New Roman"/>
          <w:sz w:val="24"/>
          <w:szCs w:val="24"/>
        </w:rPr>
        <w:t xml:space="preserve">[Lavrov </w:t>
      </w:r>
      <w:r>
        <w:rPr>
          <w:rFonts w:ascii="Times New Roman" w:hAnsi="Times New Roman" w:cs="Times New Roman"/>
          <w:sz w:val="24"/>
          <w:szCs w:val="24"/>
        </w:rPr>
        <w:t xml:space="preserve">et al., 2008]Lavrov, I., </w:t>
      </w:r>
      <w:r>
        <w:rPr>
          <w:rStyle w:val="16"/>
          <w:rFonts w:ascii="Times New Roman" w:hAnsi="Times New Roman" w:cs="Times New Roman"/>
          <w:sz w:val="24"/>
          <w:szCs w:val="24"/>
        </w:rPr>
        <w:t xml:space="preserve">Dy, </w:t>
      </w:r>
      <w:r>
        <w:rPr>
          <w:rFonts w:ascii="Times New Roman" w:hAnsi="Times New Roman" w:cs="Times New Roman"/>
          <w:sz w:val="24"/>
          <w:szCs w:val="24"/>
        </w:rPr>
        <w:t xml:space="preserve">C. J., </w:t>
      </w:r>
      <w:r>
        <w:rPr>
          <w:rStyle w:val="16"/>
          <w:rFonts w:ascii="Times New Roman" w:hAnsi="Times New Roman" w:cs="Times New Roman"/>
          <w:sz w:val="24"/>
          <w:szCs w:val="24"/>
        </w:rPr>
        <w:t xml:space="preserve">Fong, </w:t>
      </w:r>
      <w:r>
        <w:rPr>
          <w:rFonts w:ascii="Times New Roman" w:hAnsi="Times New Roman" w:cs="Times New Roman"/>
          <w:sz w:val="24"/>
          <w:szCs w:val="24"/>
        </w:rPr>
        <w:t xml:space="preserve">A.  J.,  Gerasimenko,  Y.,  Courtine,  G.,  Zhong, H., </w:t>
      </w:r>
      <w:r>
        <w:rPr>
          <w:rStyle w:val="16"/>
          <w:rFonts w:ascii="Times New Roman" w:hAnsi="Times New Roman" w:cs="Times New Roman"/>
          <w:sz w:val="24"/>
          <w:szCs w:val="24"/>
        </w:rPr>
        <w:t xml:space="preserve">Roy, </w:t>
      </w:r>
      <w:r>
        <w:rPr>
          <w:rFonts w:ascii="Times New Roman" w:hAnsi="Times New Roman" w:cs="Times New Roman"/>
          <w:sz w:val="24"/>
          <w:szCs w:val="24"/>
        </w:rPr>
        <w:t xml:space="preserve">R. R., and Edgerton, V. (2008). Epidural stimulation induced modulation of spinal locomotor networks in adult spinal rats. </w:t>
      </w:r>
      <w:r>
        <w:rPr>
          <w:rStyle w:val="16"/>
          <w:rFonts w:ascii="Times New Roman" w:hAnsi="Times New Roman" w:cs="Times New Roman"/>
          <w:i/>
          <w:iCs/>
          <w:sz w:val="24"/>
          <w:szCs w:val="24"/>
        </w:rPr>
        <w:t>Journal of Neuroscience</w:t>
      </w:r>
      <w:r>
        <w:rPr>
          <w:rFonts w:ascii="Times New Roman" w:hAnsi="Times New Roman" w:cs="Times New Roman"/>
          <w:sz w:val="24"/>
          <w:szCs w:val="24"/>
        </w:rPr>
        <w:t>,</w:t>
      </w:r>
      <w:r>
        <w:rPr>
          <w:rStyle w:val="16"/>
          <w:rFonts w:ascii="Times New Roman" w:hAnsi="Times New Roman" w:cs="Times New Roman"/>
          <w:sz w:val="24"/>
          <w:szCs w:val="24"/>
        </w:rPr>
        <w:t xml:space="preserve"> </w:t>
      </w:r>
      <w:r>
        <w:rPr>
          <w:rFonts w:ascii="Times New Roman" w:hAnsi="Times New Roman" w:cs="Times New Roman"/>
          <w:sz w:val="24"/>
          <w:szCs w:val="24"/>
        </w:rPr>
        <w:t>28:6022–6029.</w:t>
      </w:r>
    </w:p>
    <w:p>
      <w:pPr>
        <w:pStyle w:val="6"/>
        <w:spacing w:before="161" w:line="252" w:lineRule="auto"/>
        <w:ind w:left="311" w:right="485" w:hanging="211"/>
        <w:jc w:val="both"/>
        <w:rPr>
          <w:rFonts w:ascii="Times New Roman" w:hAnsi="Times New Roman" w:cs="Times New Roman"/>
          <w:sz w:val="24"/>
          <w:szCs w:val="24"/>
        </w:rPr>
      </w:pPr>
      <w:r>
        <w:rPr>
          <w:rStyle w:val="16"/>
          <w:rFonts w:ascii="Times New Roman" w:hAnsi="Times New Roman" w:cs="Times New Roman"/>
          <w:sz w:val="24"/>
          <w:szCs w:val="24"/>
        </w:rPr>
        <w:t xml:space="preserve">[Lavrov </w:t>
      </w:r>
      <w:r>
        <w:rPr>
          <w:rFonts w:ascii="Times New Roman" w:hAnsi="Times New Roman" w:cs="Times New Roman"/>
          <w:sz w:val="24"/>
          <w:szCs w:val="24"/>
        </w:rPr>
        <w:t xml:space="preserve">et al., 2006]Lavrov, I., Gerasimenko, Y. </w:t>
      </w:r>
      <w:r>
        <w:rPr>
          <w:rStyle w:val="16"/>
          <w:rFonts w:ascii="Times New Roman" w:hAnsi="Times New Roman" w:cs="Times New Roman"/>
          <w:sz w:val="24"/>
          <w:szCs w:val="24"/>
        </w:rPr>
        <w:t xml:space="preserve">P., </w:t>
      </w:r>
      <w:r>
        <w:rPr>
          <w:rFonts w:ascii="Times New Roman" w:hAnsi="Times New Roman" w:cs="Times New Roman"/>
          <w:sz w:val="24"/>
          <w:szCs w:val="24"/>
        </w:rPr>
        <w:t xml:space="preserve">Ichiyama, R. M., Courtine, G., Zhong, H., </w:t>
      </w:r>
      <w:r>
        <w:rPr>
          <w:rStyle w:val="16"/>
          <w:rFonts w:ascii="Times New Roman" w:hAnsi="Times New Roman" w:cs="Times New Roman"/>
          <w:sz w:val="24"/>
          <w:szCs w:val="24"/>
        </w:rPr>
        <w:t xml:space="preserve">Roy,  </w:t>
      </w:r>
      <w:r>
        <w:rPr>
          <w:rFonts w:ascii="Times New Roman" w:hAnsi="Times New Roman" w:cs="Times New Roman"/>
          <w:sz w:val="24"/>
          <w:szCs w:val="24"/>
        </w:rPr>
        <w:t>R. R.,  and Edgerton,  V. R. (2006).  Plasticity of Spinal Cord Reflexes After a Com-   plete</w:t>
      </w:r>
      <w:r>
        <w:rPr>
          <w:rStyle w:val="16"/>
          <w:rFonts w:ascii="Times New Roman" w:hAnsi="Times New Roman" w:cs="Times New Roman"/>
          <w:sz w:val="24"/>
          <w:szCs w:val="24"/>
        </w:rPr>
        <w:t xml:space="preserve"> </w:t>
      </w:r>
      <w:r>
        <w:rPr>
          <w:rFonts w:ascii="Times New Roman" w:hAnsi="Times New Roman" w:cs="Times New Roman"/>
          <w:sz w:val="24"/>
          <w:szCs w:val="24"/>
        </w:rPr>
        <w:t>Transection</w:t>
      </w:r>
      <w:r>
        <w:rPr>
          <w:rStyle w:val="16"/>
          <w:rFonts w:ascii="Times New Roman" w:hAnsi="Times New Roman" w:cs="Times New Roman"/>
          <w:sz w:val="24"/>
          <w:szCs w:val="24"/>
        </w:rPr>
        <w:t xml:space="preserve"> </w:t>
      </w:r>
      <w:r>
        <w:rPr>
          <w:rFonts w:ascii="Times New Roman" w:hAnsi="Times New Roman" w:cs="Times New Roman"/>
          <w:sz w:val="24"/>
          <w:szCs w:val="24"/>
        </w:rPr>
        <w:t>in</w:t>
      </w:r>
      <w:r>
        <w:rPr>
          <w:rStyle w:val="16"/>
          <w:rFonts w:ascii="Times New Roman" w:hAnsi="Times New Roman" w:cs="Times New Roman"/>
          <w:sz w:val="24"/>
          <w:szCs w:val="24"/>
        </w:rPr>
        <w:t xml:space="preserve"> </w:t>
      </w:r>
      <w:r>
        <w:rPr>
          <w:rFonts w:ascii="Times New Roman" w:hAnsi="Times New Roman" w:cs="Times New Roman"/>
          <w:sz w:val="24"/>
          <w:szCs w:val="24"/>
        </w:rPr>
        <w:t>Adult</w:t>
      </w:r>
      <w:r>
        <w:rPr>
          <w:rStyle w:val="16"/>
          <w:rFonts w:ascii="Times New Roman" w:hAnsi="Times New Roman" w:cs="Times New Roman"/>
          <w:sz w:val="24"/>
          <w:szCs w:val="24"/>
        </w:rPr>
        <w:t xml:space="preserve"> </w:t>
      </w:r>
      <w:r>
        <w:rPr>
          <w:rFonts w:ascii="Times New Roman" w:hAnsi="Times New Roman" w:cs="Times New Roman"/>
          <w:sz w:val="24"/>
          <w:szCs w:val="24"/>
        </w:rPr>
        <w:t>Rats:</w:t>
      </w:r>
      <w:r>
        <w:rPr>
          <w:rStyle w:val="16"/>
          <w:rFonts w:ascii="Times New Roman" w:hAnsi="Times New Roman" w:cs="Times New Roman"/>
          <w:sz w:val="24"/>
          <w:szCs w:val="24"/>
        </w:rPr>
        <w:t xml:space="preserve"> </w:t>
      </w:r>
      <w:r>
        <w:rPr>
          <w:rFonts w:ascii="Times New Roman" w:hAnsi="Times New Roman" w:cs="Times New Roman"/>
          <w:sz w:val="24"/>
          <w:szCs w:val="24"/>
        </w:rPr>
        <w:t>Relationship</w:t>
      </w:r>
      <w:r>
        <w:rPr>
          <w:rStyle w:val="16"/>
          <w:rFonts w:ascii="Times New Roman" w:hAnsi="Times New Roman" w:cs="Times New Roman"/>
          <w:sz w:val="24"/>
          <w:szCs w:val="24"/>
        </w:rPr>
        <w:t xml:space="preserve"> </w:t>
      </w:r>
      <w:r>
        <w:rPr>
          <w:rFonts w:ascii="Times New Roman" w:hAnsi="Times New Roman" w:cs="Times New Roman"/>
          <w:sz w:val="24"/>
          <w:szCs w:val="24"/>
        </w:rPr>
        <w:t>to</w:t>
      </w:r>
      <w:r>
        <w:rPr>
          <w:rStyle w:val="16"/>
          <w:rFonts w:ascii="Times New Roman" w:hAnsi="Times New Roman" w:cs="Times New Roman"/>
          <w:sz w:val="24"/>
          <w:szCs w:val="24"/>
        </w:rPr>
        <w:t xml:space="preserve"> </w:t>
      </w:r>
      <w:r>
        <w:rPr>
          <w:rFonts w:ascii="Times New Roman" w:hAnsi="Times New Roman" w:cs="Times New Roman"/>
          <w:sz w:val="24"/>
          <w:szCs w:val="24"/>
        </w:rPr>
        <w:t>Stepping</w:t>
      </w:r>
      <w:r>
        <w:rPr>
          <w:rStyle w:val="16"/>
          <w:rFonts w:ascii="Times New Roman" w:hAnsi="Times New Roman" w:cs="Times New Roman"/>
          <w:sz w:val="24"/>
          <w:szCs w:val="24"/>
        </w:rPr>
        <w:t xml:space="preserve"> Ability. </w:t>
      </w:r>
      <w:r>
        <w:rPr>
          <w:rStyle w:val="16"/>
          <w:rFonts w:ascii="Times New Roman" w:hAnsi="Times New Roman" w:cs="Times New Roman"/>
          <w:i/>
          <w:iCs/>
          <w:sz w:val="24"/>
          <w:szCs w:val="24"/>
        </w:rPr>
        <w:t>Journal of Neurophysiology</w:t>
      </w:r>
      <w:r>
        <w:rPr>
          <w:rFonts w:ascii="Times New Roman" w:hAnsi="Times New Roman" w:cs="Times New Roman"/>
          <w:sz w:val="24"/>
          <w:szCs w:val="24"/>
        </w:rPr>
        <w:t>, 96(4):1699–1710.</w:t>
      </w:r>
    </w:p>
    <w:p>
      <w:pPr>
        <w:pStyle w:val="6"/>
        <w:spacing w:before="161" w:line="252" w:lineRule="auto"/>
        <w:ind w:left="311" w:right="485" w:hanging="211"/>
        <w:jc w:val="both"/>
        <w:rPr>
          <w:rFonts w:ascii="Times New Roman" w:hAnsi="Times New Roman" w:cs="Times New Roman"/>
          <w:sz w:val="24"/>
          <w:szCs w:val="24"/>
        </w:rPr>
      </w:pPr>
      <w:r>
        <w:rPr>
          <w:rFonts w:ascii="Times New Roman" w:hAnsi="Times New Roman" w:cs="Times New Roman"/>
          <w:sz w:val="24"/>
          <w:szCs w:val="24"/>
        </w:rPr>
        <w:t xml:space="preserve">[Prentice et al., 2001]Prentice, S., Patla, A., and Stacey, D. (2001). Artificial neural network model for the generation of muscle activation patterns for human locomotion. </w:t>
      </w:r>
      <w:r>
        <w:rPr>
          <w:rStyle w:val="16"/>
          <w:rFonts w:ascii="Times New Roman" w:hAnsi="Times New Roman" w:cs="Times New Roman"/>
          <w:i/>
          <w:iCs/>
          <w:sz w:val="24"/>
          <w:szCs w:val="24"/>
        </w:rPr>
        <w:t>Journal of elec- tromyography and kinesiology</w:t>
      </w:r>
      <w:r>
        <w:rPr>
          <w:rFonts w:ascii="Times New Roman" w:hAnsi="Times New Roman" w:cs="Times New Roman"/>
          <w:sz w:val="24"/>
          <w:szCs w:val="24"/>
        </w:rPr>
        <w:t>, 11(1):19–30.</w:t>
      </w:r>
    </w:p>
    <w:p>
      <w:pPr>
        <w:pStyle w:val="6"/>
        <w:spacing w:before="161"/>
        <w:ind w:right="485"/>
        <w:jc w:val="both"/>
        <w:rPr>
          <w:rFonts w:ascii="Times New Roman" w:hAnsi="Times New Roman" w:cs="Times New Roman"/>
          <w:sz w:val="24"/>
          <w:szCs w:val="24"/>
        </w:rPr>
      </w:pPr>
      <w:r>
        <w:rPr>
          <w:rFonts w:ascii="Times New Roman" w:hAnsi="Times New Roman" w:cs="Times New Roman"/>
          <w:sz w:val="24"/>
          <w:szCs w:val="24"/>
        </w:rPr>
        <w:t>[Roy et al., 1991]Roy, R. R., Hutchison, D. L., Pierotti, D. J., Hodgson, J. A., and Edgerton,</w:t>
      </w:r>
    </w:p>
    <w:p>
      <w:pPr>
        <w:pStyle w:val="6"/>
        <w:spacing w:before="12" w:line="252" w:lineRule="auto"/>
        <w:ind w:left="311" w:right="485"/>
        <w:jc w:val="both"/>
        <w:rPr>
          <w:rFonts w:ascii="Times New Roman" w:hAnsi="Times New Roman" w:cs="Times New Roman"/>
          <w:sz w:val="24"/>
          <w:szCs w:val="24"/>
        </w:rPr>
      </w:pPr>
      <w:r>
        <w:rPr>
          <w:rFonts w:ascii="Times New Roman" w:hAnsi="Times New Roman" w:cs="Times New Roman"/>
          <w:sz w:val="24"/>
          <w:szCs w:val="24"/>
        </w:rPr>
        <w:t xml:space="preserve">V. R. (1991). Emg patterns of rat ankle extensors and flexors during treadmill locomotion and swimming. </w:t>
      </w:r>
      <w:r>
        <w:rPr>
          <w:rStyle w:val="16"/>
          <w:rFonts w:ascii="Times New Roman" w:hAnsi="Times New Roman" w:cs="Times New Roman"/>
          <w:i/>
          <w:iCs/>
          <w:sz w:val="24"/>
          <w:szCs w:val="24"/>
        </w:rPr>
        <w:t>Journal of applied physiology</w:t>
      </w:r>
      <w:r>
        <w:rPr>
          <w:rFonts w:ascii="Times New Roman" w:hAnsi="Times New Roman" w:cs="Times New Roman"/>
          <w:sz w:val="24"/>
          <w:szCs w:val="24"/>
        </w:rPr>
        <w:t>, 70(6):2522–2529.</w:t>
      </w:r>
    </w:p>
    <w:p>
      <w:pPr>
        <w:pStyle w:val="6"/>
        <w:spacing w:before="161" w:line="252" w:lineRule="auto"/>
        <w:ind w:left="311" w:right="485" w:hanging="211"/>
        <w:jc w:val="both"/>
        <w:rPr>
          <w:rFonts w:ascii="Times New Roman" w:hAnsi="Times New Roman" w:cs="Times New Roman"/>
          <w:sz w:val="24"/>
          <w:szCs w:val="24"/>
        </w:rPr>
      </w:pPr>
      <w:r>
        <w:rPr>
          <w:rFonts w:ascii="Times New Roman" w:hAnsi="Times New Roman" w:cs="Times New Roman"/>
          <w:sz w:val="24"/>
          <w:szCs w:val="24"/>
        </w:rPr>
        <w:t xml:space="preserve">[Talmadge et al., 2002]Talmadge, R. J., Roy, R. R., Caiozzo, V. J., and Edgerton, V. R. (2002). Mechanical properties of rat soleus after long-term spinal cord transection. </w:t>
      </w:r>
      <w:r>
        <w:rPr>
          <w:rStyle w:val="16"/>
          <w:rFonts w:ascii="Times New Roman" w:hAnsi="Times New Roman" w:cs="Times New Roman"/>
          <w:i/>
          <w:iCs/>
          <w:sz w:val="24"/>
          <w:szCs w:val="24"/>
        </w:rPr>
        <w:t>Journal of Applied Physiology</w:t>
      </w:r>
      <w:r>
        <w:rPr>
          <w:rFonts w:ascii="Times New Roman" w:hAnsi="Times New Roman" w:cs="Times New Roman"/>
          <w:sz w:val="24"/>
          <w:szCs w:val="24"/>
        </w:rPr>
        <w:t>, 93(4):1487–1497.</w:t>
      </w:r>
    </w:p>
    <w:p>
      <w:pPr>
        <w:pStyle w:val="14"/>
        <w:spacing w:line="256" w:lineRule="auto"/>
        <w:ind w:right="485"/>
        <w:jc w:val="both"/>
        <w:rPr>
          <w:rFonts w:ascii="Times New Roman" w:hAnsi="Times New Roman" w:cs="Times New Roman"/>
          <w:sz w:val="24"/>
          <w:szCs w:val="24"/>
        </w:rPr>
      </w:pPr>
    </w:p>
    <w:p>
      <w:pPr>
        <w:pStyle w:val="14"/>
        <w:spacing w:line="256" w:lineRule="auto"/>
        <w:ind w:right="485"/>
        <w:jc w:val="both"/>
        <w:rPr>
          <w:rFonts w:ascii="Times New Roman" w:hAnsi="Times New Roman" w:cs="Times New Roman"/>
          <w:sz w:val="24"/>
          <w:szCs w:val="24"/>
        </w:rPr>
      </w:pPr>
    </w:p>
    <w:p>
      <w:pPr>
        <w:pStyle w:val="14"/>
        <w:spacing w:line="256" w:lineRule="auto"/>
        <w:ind w:right="485"/>
        <w:jc w:val="both"/>
        <w:rPr>
          <w:rFonts w:ascii="Times New Roman" w:hAnsi="Times New Roman" w:cs="Times New Roman"/>
          <w:sz w:val="24"/>
          <w:szCs w:val="24"/>
        </w:rPr>
        <w:sectPr>
          <w:headerReference r:id="rId6" w:type="default"/>
          <w:pgSz w:w="11920" w:h="16840"/>
          <w:pgMar w:top="1540" w:right="380" w:bottom="720" w:left="1600" w:header="0" w:footer="523" w:gutter="0"/>
          <w:cols w:space="720" w:num="1"/>
        </w:sectPr>
      </w:pPr>
    </w:p>
    <w:p>
      <w:pPr>
        <w:pStyle w:val="6"/>
        <w:spacing w:before="6"/>
        <w:ind w:left="0" w:right="485"/>
        <w:jc w:val="both"/>
        <w:rPr>
          <w:rFonts w:ascii="Times New Roman" w:hAnsi="Times New Roman" w:cs="Times New Roman"/>
          <w:sz w:val="24"/>
          <w:szCs w:val="24"/>
        </w:rPr>
      </w:pPr>
    </w:p>
    <w:p>
      <w:pPr>
        <w:pStyle w:val="6"/>
        <w:ind w:left="334" w:right="485"/>
        <w:jc w:val="both"/>
        <w:rPr>
          <w:rFonts w:ascii="Times New Roman" w:hAnsi="Times New Roman" w:cs="Times New Roman"/>
          <w:sz w:val="24"/>
          <w:szCs w:val="24"/>
        </w:rPr>
      </w:pPr>
    </w:p>
    <w:p>
      <w:pPr>
        <w:pStyle w:val="6"/>
        <w:spacing w:before="8"/>
        <w:ind w:left="0" w:right="485"/>
        <w:jc w:val="both"/>
        <w:rPr>
          <w:rFonts w:ascii="Times New Roman" w:hAnsi="Times New Roman" w:cs="Times New Roman"/>
          <w:sz w:val="24"/>
          <w:szCs w:val="24"/>
        </w:rPr>
      </w:pPr>
    </w:p>
    <w:p>
      <w:pPr>
        <w:pStyle w:val="6"/>
        <w:pBdr>
          <w:top w:val="none" w:color="auto" w:sz="0" w:space="0"/>
        </w:pBdr>
        <w:ind w:left="0" w:right="485"/>
        <w:jc w:val="both"/>
        <w:rPr>
          <w:rFonts w:ascii="Times New Roman" w:hAnsi="Times New Roman" w:cs="Times New Roman"/>
          <w:sz w:val="24"/>
          <w:szCs w:val="24"/>
        </w:rPr>
      </w:pPr>
    </w:p>
    <w:p>
      <w:pPr>
        <w:pStyle w:val="6"/>
        <w:spacing w:before="161" w:line="252" w:lineRule="auto"/>
        <w:ind w:left="311" w:right="485" w:hanging="211"/>
        <w:jc w:val="both"/>
        <w:rPr>
          <w:rFonts w:ascii="Times New Roman" w:hAnsi="Times New Roman" w:cs="Times New Roman"/>
          <w:sz w:val="24"/>
          <w:szCs w:val="24"/>
        </w:rPr>
      </w:pPr>
      <w:bookmarkStart w:id="14" w:name="_bookmark81"/>
      <w:bookmarkEnd w:id="14"/>
      <w:bookmarkStart w:id="15" w:name="_bookmark131"/>
      <w:bookmarkEnd w:id="15"/>
      <w:bookmarkStart w:id="16" w:name="_bookmark51"/>
      <w:bookmarkEnd w:id="16"/>
      <w:bookmarkStart w:id="17" w:name="_bookmark71"/>
      <w:bookmarkEnd w:id="17"/>
      <w:bookmarkStart w:id="18" w:name="_bookmark111"/>
      <w:bookmarkEnd w:id="18"/>
      <w:bookmarkStart w:id="19" w:name="_bookmark121"/>
      <w:bookmarkEnd w:id="19"/>
      <w:bookmarkStart w:id="20" w:name="_bookmark31"/>
      <w:bookmarkEnd w:id="20"/>
      <w:bookmarkStart w:id="21" w:name="_bookmark105"/>
      <w:bookmarkEnd w:id="21"/>
      <w:bookmarkStart w:id="22" w:name="_bookmark93"/>
      <w:bookmarkEnd w:id="22"/>
      <w:bookmarkStart w:id="23" w:name="_bookmark62"/>
      <w:bookmarkEnd w:id="23"/>
      <w:bookmarkStart w:id="24" w:name="_bookmark41"/>
      <w:bookmarkEnd w:id="24"/>
    </w:p>
    <w:sectPr>
      <w:headerReference r:id="rId7" w:type="default"/>
      <w:pgSz w:w="11920" w:h="16840"/>
      <w:pgMar w:top="1540" w:right="380" w:bottom="720" w:left="1600" w:header="0" w:footer="523"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gor A Lavrov" w:date="2018-08-18T11:30:00Z" w:initials="">
    <w:p>
      <w:pPr>
        <w:pStyle w:val="7"/>
      </w:pPr>
      <w:r>
        <w:t>Added Carlos and Riaz for now, they will help with experimental data.</w:t>
      </w:r>
    </w:p>
  </w:comment>
  <w:comment w:id="1" w:author="Igor A Lavrov" w:date="2018-08-18T11:30:00Z" w:initials="">
    <w:p>
      <w:pPr>
        <w:pStyle w:val="7"/>
      </w:pPr>
      <w:r>
        <w:t>Have to add here analysis for simulation data and comparison between in silico and in vivo results.</w:t>
      </w:r>
    </w:p>
  </w:comment>
  <w:comment w:id="2" w:author="Igor A Lavrov" w:date="2018-08-18T11:30:00Z" w:initials="">
    <w:p>
      <w:pPr>
        <w:pStyle w:val="7"/>
      </w:pPr>
      <w:r>
        <w:t>This part is already describing functionality of model. We need to describe basic features first, like type and number of neurons in each group, connections, etc, similar to what was done in other papers.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Georgia">
    <w:panose1 w:val="02040502050405020303"/>
    <w:charset w:val="00"/>
    <w:family w:val="modern"/>
    <w:pitch w:val="default"/>
    <w:sig w:usb0="00000287" w:usb1="00000000" w:usb2="00000000" w:usb3="00000000" w:csb0="2000009F" w:csb1="00000000"/>
  </w:font>
  <w:font w:name="Arial Unicode MS">
    <w:altName w:val="Times New Roman"/>
    <w:panose1 w:val="020B0604020202020204"/>
    <w:charset w:val="80"/>
    <w:family w:val="decorative"/>
    <w:pitch w:val="default"/>
    <w:sig w:usb0="00000000" w:usb1="00000000" w:usb2="0000003F" w:usb3="00000000" w:csb0="003F01FF" w:csb1="00000000"/>
  </w:font>
  <w:font w:name="Helvetica Neue">
    <w:altName w:val="Times New Roman"/>
    <w:panose1 w:val="00000000000000000000"/>
    <w:charset w:val="00"/>
    <w:family w:val="modern"/>
    <w:pitch w:val="default"/>
    <w:sig w:usb0="00000000" w:usb1="00000000" w:usb2="00000000" w:usb3="00000000" w:csb0="00000000" w:csb1="00000000"/>
  </w:font>
  <w:font w:name="Tahoma">
    <w:altName w:val="Verdana"/>
    <w:panose1 w:val="020B0604030504040204"/>
    <w:charset w:val="00"/>
    <w:family w:val="decorative"/>
    <w:pitch w:val="default"/>
    <w:sig w:usb0="00000000" w:usb1="00000000"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rimo for Powerline">
    <w:panose1 w:val="020B0604020202020204"/>
    <w:charset w:val="00"/>
    <w:family w:val="auto"/>
    <w:pitch w:val="default"/>
    <w:sig w:usb0="E0000AFF" w:usb1="5000000B" w:usb2="00000001" w:usb3="00000000" w:csb0="600001BF" w:csb1="DFF70000"/>
  </w:font>
  <w:font w:name="Verdana">
    <w:panose1 w:val="020B0604030504040204"/>
    <w:charset w:val="00"/>
    <w:family w:val="auto"/>
    <w:pitch w:val="default"/>
    <w:sig w:usb0="00000000" w:usb1="00000000" w:usb2="00000000" w:usb3="00000000" w:csb0="0000000D"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152400" distB="152400" distL="152400" distR="152400" simplePos="0" relativeHeight="251662336" behindDoc="1" locked="0" layoutInCell="1" allowOverlap="1">
              <wp:simplePos x="0" y="0"/>
              <wp:positionH relativeFrom="page">
                <wp:posOffset>3722370</wp:posOffset>
              </wp:positionH>
              <wp:positionV relativeFrom="page">
                <wp:posOffset>10220325</wp:posOffset>
              </wp:positionV>
              <wp:extent cx="114300" cy="184785"/>
              <wp:effectExtent l="0" t="0" r="0" b="0"/>
              <wp:wrapNone/>
              <wp:docPr id="4" name="officeArt object"/>
              <wp:cNvGraphicFramePr/>
              <a:graphic xmlns:a="http://schemas.openxmlformats.org/drawingml/2006/main">
                <a:graphicData uri="http://schemas.microsoft.com/office/word/2010/wordprocessingShape">
                  <wps:wsp>
                    <wps:cNvSpPr txBox="1"/>
                    <wps:spPr>
                      <a:xfrm>
                        <a:off x="0" y="0"/>
                        <a:ext cx="114300" cy="184786"/>
                      </a:xfrm>
                      <a:prstGeom prst="rect">
                        <a:avLst/>
                      </a:prstGeom>
                      <a:noFill/>
                      <a:ln w="12700" cap="flat">
                        <a:noFill/>
                        <a:miter lim="400000"/>
                      </a:ln>
                      <a:effectLst/>
                    </wps:spPr>
                    <wps:txbx>
                      <w:txbxContent>
                        <w:p>
                          <w:pPr>
                            <w:pStyle w:val="6"/>
                            <w:spacing w:before="23"/>
                            <w:ind w:left="40"/>
                          </w:pPr>
                          <w:r>
                            <w:fldChar w:fldCharType="begin"/>
                          </w:r>
                          <w:r>
                            <w:instrText xml:space="preserve"> PAGE </w:instrText>
                          </w:r>
                          <w:r>
                            <w:fldChar w:fldCharType="separate"/>
                          </w:r>
                          <w:r>
                            <w:t>7</w:t>
                          </w:r>
                          <w:r>
                            <w:fldChar w:fldCharType="end"/>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293.1pt;margin-top:804.75pt;height:14.55pt;width:9pt;mso-position-horizontal-relative:page;mso-position-vertical-relative:page;z-index:-251654144;mso-width-relative:page;mso-height-relative:page;" filled="f" stroked="f" coordsize="21600,21600" o:gfxdata="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M4vzDZAAAADQEAAA8AAAAAAAAAAQAgAAAAIgAAAGRy&#10;cy9kb3ducmV2LnhtbFBLAQIUABQAAAAIAIdO4kDRJrg5ywEAAJQDAAAOAAAAAAAAAAEAIAAAACgB&#10;AABkcnMvZTJvRG9jLnhtbFBLBQYAAAAABgAGAFkBAABlBQAAAAA=&#10;">
              <v:fill on="f" focussize="0,0"/>
              <v:stroke on="f" weight="1pt" miterlimit="4" joinstyle="miter"/>
              <v:imagedata o:title=""/>
              <o:lock v:ext="edit" aspectratio="f"/>
              <v:textbox inset="0mm,0mm,0mm,0mm">
                <w:txbxContent>
                  <w:p>
                    <w:pPr>
                      <w:pStyle w:val="6"/>
                      <w:spacing w:before="23"/>
                      <w:ind w:left="40"/>
                    </w:pPr>
                    <w:r>
                      <w:fldChar w:fldCharType="begin"/>
                    </w:r>
                    <w:r>
                      <w:instrText xml:space="preserve"> PAGE </w:instrText>
                    </w:r>
                    <w:r>
                      <w:fldChar w:fldCharType="separate"/>
                    </w:r>
                    <w:r>
                      <w:t>7</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152400" distB="152400" distL="152400" distR="152400" simplePos="0" relativeHeight="251656192" behindDoc="1" locked="0" layoutInCell="1" allowOverlap="1">
              <wp:simplePos x="0" y="0"/>
              <wp:positionH relativeFrom="page">
                <wp:posOffset>3722370</wp:posOffset>
              </wp:positionH>
              <wp:positionV relativeFrom="page">
                <wp:posOffset>10220325</wp:posOffset>
              </wp:positionV>
              <wp:extent cx="114300" cy="18478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4300" cy="184786"/>
                      </a:xfrm>
                      <a:prstGeom prst="rect">
                        <a:avLst/>
                      </a:prstGeom>
                      <a:noFill/>
                      <a:ln w="12700" cap="flat">
                        <a:noFill/>
                        <a:miter lim="400000"/>
                      </a:ln>
                      <a:effectLst/>
                    </wps:spPr>
                    <wps:txbx>
                      <w:txbxContent>
                        <w:p>
                          <w:pPr>
                            <w:pStyle w:val="6"/>
                            <w:spacing w:before="23"/>
                            <w:ind w:left="40"/>
                          </w:pPr>
                          <w:r>
                            <w:fldChar w:fldCharType="begin"/>
                          </w:r>
                          <w:r>
                            <w:instrText xml:space="preserve"> PAGE </w:instrText>
                          </w:r>
                          <w:r>
                            <w:fldChar w:fldCharType="separate"/>
                          </w:r>
                          <w:r>
                            <w:t>15</w:t>
                          </w:r>
                          <w:r>
                            <w:fldChar w:fldCharType="end"/>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293.1pt;margin-top:804.75pt;height:14.55pt;width:9pt;mso-position-horizontal-relative:page;mso-position-vertical-relative:page;z-index:-251660288;mso-width-relative:page;mso-height-relative:page;" filled="f" stroked="f" coordsize="21600,21600" o:gfxdata="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zOL8w2QAAAA0BAAAPAAAAAAAAAAEAIAAA&#10;ACIAAABkcnMvZG93bnJldi54bWxQSwECFAAUAAAACACHTuJAmh6FU9IBAACdAwAADgAAAAAAAAAB&#10;ACAAAAAoAQAAZHJzL2Uyb0RvYy54bWxQSwUGAAAAAAYABgBZAQAAbAUAAAAA&#10;">
              <v:fill on="f" focussize="0,0"/>
              <v:stroke on="f" weight="1pt" miterlimit="4" joinstyle="miter"/>
              <v:imagedata o:title=""/>
              <o:lock v:ext="edit" aspectratio="f"/>
              <v:textbox inset="0mm,0mm,0mm,0mm">
                <w:txbxContent>
                  <w:p>
                    <w:pPr>
                      <w:pStyle w:val="6"/>
                      <w:spacing w:before="23"/>
                      <w:ind w:left="40"/>
                    </w:pPr>
                    <w:r>
                      <w:fldChar w:fldCharType="begin"/>
                    </w:r>
                    <w:r>
                      <w:instrText xml:space="preserve"> PAGE </w:instrText>
                    </w:r>
                    <w:r>
                      <w:fldChar w:fldCharType="separate"/>
                    </w:r>
                    <w:r>
                      <w:t>15</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152400" distB="152400" distL="152400" distR="152400" simplePos="0" relativeHeight="251660288" behindDoc="1" locked="0" layoutInCell="1" allowOverlap="1">
              <wp:simplePos x="0" y="0"/>
              <wp:positionH relativeFrom="page">
                <wp:posOffset>3722370</wp:posOffset>
              </wp:positionH>
              <wp:positionV relativeFrom="page">
                <wp:posOffset>10220325</wp:posOffset>
              </wp:positionV>
              <wp:extent cx="114300" cy="184785"/>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114300" cy="184786"/>
                      </a:xfrm>
                      <a:prstGeom prst="rect">
                        <a:avLst/>
                      </a:prstGeom>
                      <a:noFill/>
                      <a:ln w="12700" cap="flat">
                        <a:noFill/>
                        <a:miter lim="400000"/>
                      </a:ln>
                      <a:effectLst/>
                    </wps:spPr>
                    <wps:txbx>
                      <w:txbxContent>
                        <w:p>
                          <w:pPr>
                            <w:pStyle w:val="6"/>
                            <w:spacing w:before="23"/>
                            <w:ind w:left="40"/>
                          </w:pPr>
                          <w:r>
                            <w:fldChar w:fldCharType="begin"/>
                          </w:r>
                          <w:r>
                            <w:instrText xml:space="preserve"> PAGE </w:instrText>
                          </w:r>
                          <w:r>
                            <w:fldChar w:fldCharType="separate"/>
                          </w:r>
                          <w:r>
                            <w:t>18</w:t>
                          </w:r>
                          <w:r>
                            <w:fldChar w:fldCharType="end"/>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293.1pt;margin-top:804.75pt;height:14.55pt;width:9pt;mso-position-horizontal-relative:page;mso-position-vertical-relative:page;z-index:-251656192;mso-width-relative:page;mso-height-relative:page;" filled="f" stroked="f" coordsize="21600,21600" o:gfxdata="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zOL8w2QAAAA0BAAAPAAAAAAAAAAEAIAAA&#10;ACIAAABkcnMvZG93bnJldi54bWxQSwECFAAUAAAACACHTuJA2NzvedIBAACdAwAADgAAAAAAAAAB&#10;ACAAAAAoAQAAZHJzL2Uyb0RvYy54bWxQSwUGAAAAAAYABgBZAQAAbAUAAAAA&#10;">
              <v:fill on="f" focussize="0,0"/>
              <v:stroke on="f" weight="1pt" miterlimit="4" joinstyle="miter"/>
              <v:imagedata o:title=""/>
              <o:lock v:ext="edit" aspectratio="f"/>
              <v:textbox inset="0mm,0mm,0mm,0mm">
                <w:txbxContent>
                  <w:p>
                    <w:pPr>
                      <w:pStyle w:val="6"/>
                      <w:spacing w:before="23"/>
                      <w:ind w:left="40"/>
                    </w:pPr>
                    <w:r>
                      <w:fldChar w:fldCharType="begin"/>
                    </w:r>
                    <w:r>
                      <w:instrText xml:space="preserve"> PAGE </w:instrText>
                    </w:r>
                    <w:r>
                      <w:fldChar w:fldCharType="separate"/>
                    </w:r>
                    <w:r>
                      <w:t>18</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98929824">
    <w:nsid w:val="477637A0"/>
    <w:multiLevelType w:val="multilevel"/>
    <w:tmpl w:val="477637A0"/>
    <w:lvl w:ilvl="0" w:tentative="1">
      <w:start w:val="1"/>
      <w:numFmt w:val="decimal"/>
      <w:suff w:val="nothing"/>
      <w:lvlText w:val="%1."/>
      <w:lvlJc w:val="left"/>
      <w:pPr>
        <w:tabs>
          <w:tab w:val="left" w:pos="501"/>
        </w:tabs>
        <w:ind w:left="598"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entative="1">
      <w:start w:val="1"/>
      <w:numFmt w:val="decimal"/>
      <w:suff w:val="nothing"/>
      <w:lvlText w:val="%2."/>
      <w:lvlJc w:val="left"/>
      <w:pPr>
        <w:tabs>
          <w:tab w:val="left" w:pos="501"/>
        </w:tabs>
        <w:ind w:left="97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tentative="1">
      <w:start w:val="1"/>
      <w:numFmt w:val="decimal"/>
      <w:suff w:val="nothing"/>
      <w:lvlText w:val="%3."/>
      <w:lvlJc w:val="left"/>
      <w:pPr>
        <w:tabs>
          <w:tab w:val="left" w:pos="501"/>
        </w:tabs>
        <w:ind w:left="169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tentative="1">
      <w:start w:val="1"/>
      <w:numFmt w:val="decimal"/>
      <w:suff w:val="nothing"/>
      <w:lvlText w:val="%4."/>
      <w:lvlJc w:val="left"/>
      <w:pPr>
        <w:tabs>
          <w:tab w:val="left" w:pos="501"/>
        </w:tabs>
        <w:ind w:left="241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tentative="1">
      <w:start w:val="1"/>
      <w:numFmt w:val="decimal"/>
      <w:suff w:val="nothing"/>
      <w:lvlText w:val="%5."/>
      <w:lvlJc w:val="left"/>
      <w:pPr>
        <w:tabs>
          <w:tab w:val="left" w:pos="501"/>
        </w:tabs>
        <w:ind w:left="313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tentative="1">
      <w:start w:val="1"/>
      <w:numFmt w:val="decimal"/>
      <w:suff w:val="nothing"/>
      <w:lvlText w:val="%6."/>
      <w:lvlJc w:val="left"/>
      <w:pPr>
        <w:tabs>
          <w:tab w:val="left" w:pos="501"/>
        </w:tabs>
        <w:ind w:left="385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tentative="1">
      <w:start w:val="1"/>
      <w:numFmt w:val="decimal"/>
      <w:suff w:val="nothing"/>
      <w:lvlText w:val="%7."/>
      <w:lvlJc w:val="left"/>
      <w:pPr>
        <w:tabs>
          <w:tab w:val="left" w:pos="501"/>
        </w:tabs>
        <w:ind w:left="457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tentative="1">
      <w:start w:val="1"/>
      <w:numFmt w:val="decimal"/>
      <w:suff w:val="nothing"/>
      <w:lvlText w:val="%8."/>
      <w:lvlJc w:val="left"/>
      <w:pPr>
        <w:tabs>
          <w:tab w:val="left" w:pos="501"/>
        </w:tabs>
        <w:ind w:left="529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tentative="1">
      <w:start w:val="1"/>
      <w:numFmt w:val="decimal"/>
      <w:suff w:val="nothing"/>
      <w:lvlText w:val="%9."/>
      <w:lvlJc w:val="left"/>
      <w:pPr>
        <w:tabs>
          <w:tab w:val="left" w:pos="501"/>
        </w:tabs>
        <w:ind w:left="6014" w:hanging="254"/>
      </w:pPr>
      <w:rPr>
        <w:rFonts w:ascii="Georgia" w:hAnsi="Georgia" w:eastAsia="Georgia" w:cs="Georgia"/>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1098255139">
    <w:nsid w:val="41760B23"/>
    <w:multiLevelType w:val="multilevel"/>
    <w:tmpl w:val="41760B23"/>
    <w:lvl w:ilvl="0" w:tentative="1">
      <w:start w:val="8"/>
      <w:numFmt w:val="decimal"/>
      <w:lvlText w:val="%1"/>
      <w:lvlJc w:val="left"/>
      <w:pPr>
        <w:ind w:left="713" w:hanging="613"/>
        <w:jc w:val="left"/>
      </w:pPr>
      <w:rPr>
        <w:rFonts w:hint="default"/>
      </w:rPr>
    </w:lvl>
    <w:lvl w:ilvl="1" w:tentative="1">
      <w:start w:val="1"/>
      <w:numFmt w:val="decimal"/>
      <w:lvlText w:val="%1.%2"/>
      <w:lvlJc w:val="left"/>
      <w:pPr>
        <w:ind w:left="713" w:hanging="613"/>
        <w:jc w:val="left"/>
      </w:pPr>
      <w:rPr>
        <w:rFonts w:hint="default" w:ascii="Georgia" w:hAnsi="Georgia" w:eastAsia="Georgia" w:cs="Georgia"/>
        <w:b/>
        <w:bCs/>
        <w:w w:val="95"/>
        <w:sz w:val="24"/>
        <w:szCs w:val="24"/>
      </w:rPr>
    </w:lvl>
    <w:lvl w:ilvl="2" w:tentative="1">
      <w:start w:val="1"/>
      <w:numFmt w:val="decimal"/>
      <w:lvlText w:val="%1.%2.%3"/>
      <w:lvlJc w:val="left"/>
      <w:pPr>
        <w:ind w:left="100" w:hanging="700"/>
        <w:jc w:val="left"/>
      </w:pPr>
      <w:rPr>
        <w:rFonts w:hint="default" w:ascii="Times New Roman" w:hAnsi="Times New Roman" w:eastAsia="Times New Roman" w:cs="Times New Roman"/>
        <w:b/>
        <w:bCs/>
        <w:spacing w:val="-1"/>
        <w:w w:val="117"/>
        <w:sz w:val="20"/>
        <w:szCs w:val="20"/>
      </w:rPr>
    </w:lvl>
    <w:lvl w:ilvl="3" w:tentative="1">
      <w:start w:val="0"/>
      <w:numFmt w:val="bullet"/>
      <w:lvlText w:val="•"/>
      <w:lvlJc w:val="left"/>
      <w:pPr>
        <w:ind w:left="2543" w:hanging="700"/>
      </w:pPr>
      <w:rPr>
        <w:rFonts w:hint="default"/>
      </w:rPr>
    </w:lvl>
    <w:lvl w:ilvl="4" w:tentative="1">
      <w:start w:val="0"/>
      <w:numFmt w:val="bullet"/>
      <w:lvlText w:val="•"/>
      <w:lvlJc w:val="left"/>
      <w:pPr>
        <w:ind w:left="3455" w:hanging="700"/>
      </w:pPr>
      <w:rPr>
        <w:rFonts w:hint="default"/>
      </w:rPr>
    </w:lvl>
    <w:lvl w:ilvl="5" w:tentative="1">
      <w:start w:val="0"/>
      <w:numFmt w:val="bullet"/>
      <w:lvlText w:val="•"/>
      <w:lvlJc w:val="left"/>
      <w:pPr>
        <w:ind w:left="4366" w:hanging="700"/>
      </w:pPr>
      <w:rPr>
        <w:rFonts w:hint="default"/>
      </w:rPr>
    </w:lvl>
    <w:lvl w:ilvl="6" w:tentative="1">
      <w:start w:val="0"/>
      <w:numFmt w:val="bullet"/>
      <w:lvlText w:val="•"/>
      <w:lvlJc w:val="left"/>
      <w:pPr>
        <w:ind w:left="5278" w:hanging="700"/>
      </w:pPr>
      <w:rPr>
        <w:rFonts w:hint="default"/>
      </w:rPr>
    </w:lvl>
    <w:lvl w:ilvl="7" w:tentative="1">
      <w:start w:val="0"/>
      <w:numFmt w:val="bullet"/>
      <w:lvlText w:val="•"/>
      <w:lvlJc w:val="left"/>
      <w:pPr>
        <w:ind w:left="6190" w:hanging="700"/>
      </w:pPr>
      <w:rPr>
        <w:rFonts w:hint="default"/>
      </w:rPr>
    </w:lvl>
    <w:lvl w:ilvl="8" w:tentative="1">
      <w:start w:val="0"/>
      <w:numFmt w:val="bullet"/>
      <w:lvlText w:val="•"/>
      <w:lvlJc w:val="left"/>
      <w:pPr>
        <w:ind w:left="7102" w:hanging="700"/>
      </w:pPr>
      <w:rPr>
        <w:rFonts w:hint="default"/>
      </w:rPr>
    </w:lvl>
  </w:abstractNum>
  <w:num w:numId="1">
    <w:abstractNumId w:val="1198929824"/>
  </w:num>
  <w:num w:numId="2">
    <w:abstractNumId w:val="10982551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1"/>
  <w:documentProtection w:enforcement="0"/>
  <w:defaultTabStop w:val="720"/>
  <w:characterSpacingControl w:val="doNotCompress"/>
  <w:compat>
    <w:compatSetting w:name="compatibilityMode" w:uri="http://schemas.microsoft.com/office/word" w:val="14"/>
  </w:compat>
  <w:rsids>
    <w:rsidRoot w:val="00BB5B43"/>
    <w:rsid w:val="00022E32"/>
    <w:rsid w:val="001011F5"/>
    <w:rsid w:val="002244F1"/>
    <w:rsid w:val="0042181E"/>
    <w:rsid w:val="00571B5B"/>
    <w:rsid w:val="00714E5D"/>
    <w:rsid w:val="00916D0A"/>
    <w:rsid w:val="009E0F81"/>
    <w:rsid w:val="00BB5B43"/>
    <w:rsid w:val="00BE6EBE"/>
    <w:rsid w:val="00DD2B19"/>
    <w:rsid w:val="00EA7663"/>
    <w:rsid w:val="00ED0E71"/>
    <w:rsid w:val="00F05818"/>
    <w:rsid w:val="21BFB2BB"/>
    <w:rsid w:val="7AD71C03"/>
    <w:rsid w:val="9DF7BD2B"/>
    <w:rsid w:val="CFEF45D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1"/>
    <w:basedOn w:val="1"/>
    <w:next w:val="1"/>
    <w:link w:val="24"/>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next w:val="1"/>
    <w:uiPriority w:val="0"/>
    <w:pPr>
      <w:widowControl w:val="0"/>
      <w:pBdr>
        <w:top w:val="none" w:color="auto" w:sz="0" w:space="0"/>
        <w:left w:val="none" w:color="auto" w:sz="0" w:space="0"/>
        <w:bottom w:val="none" w:color="auto" w:sz="0" w:space="0"/>
        <w:right w:val="none" w:color="auto" w:sz="0" w:space="0"/>
        <w:between w:val="none" w:color="auto" w:sz="0" w:space="0"/>
      </w:pBdr>
      <w:ind w:left="713" w:hanging="613"/>
      <w:outlineLvl w:val="1"/>
    </w:pPr>
    <w:rPr>
      <w:rFonts w:ascii="Georgia" w:hAnsi="Georgia" w:eastAsia="Georgia" w:cs="Georgia"/>
      <w:b/>
      <w:bCs/>
      <w:color w:val="000000"/>
      <w:sz w:val="24"/>
      <w:szCs w:val="24"/>
      <w:u w:color="000000"/>
      <w:lang w:val="en-US" w:eastAsia="en-US" w:bidi="ar-SA"/>
    </w:rPr>
  </w:style>
  <w:style w:type="paragraph" w:styleId="4">
    <w:name w:val="heading 3"/>
    <w:next w:val="1"/>
    <w:uiPriority w:val="0"/>
    <w:pPr>
      <w:widowControl w:val="0"/>
      <w:pBdr>
        <w:top w:val="none" w:color="auto" w:sz="0" w:space="0"/>
        <w:left w:val="none" w:color="auto" w:sz="0" w:space="0"/>
        <w:bottom w:val="none" w:color="auto" w:sz="0" w:space="0"/>
        <w:right w:val="none" w:color="auto" w:sz="0" w:space="0"/>
        <w:between w:val="none" w:color="auto" w:sz="0" w:space="0"/>
      </w:pBdr>
      <w:ind w:left="800" w:hanging="700"/>
      <w:outlineLvl w:val="2"/>
    </w:pPr>
    <w:rPr>
      <w:rFonts w:ascii="Georgia" w:hAnsi="Georgia" w:eastAsia="Georgia" w:cs="Georgia"/>
      <w:b/>
      <w:bCs/>
      <w:color w:val="000000"/>
      <w:u w:color="000000"/>
      <w:lang w:val="en-US" w:eastAsia="en-US" w:bidi="ar-SA"/>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1"/>
    <w:unhideWhenUsed/>
    <w:uiPriority w:val="99"/>
    <w:rPr>
      <w:rFonts w:ascii="Tahoma" w:hAnsi="Tahoma" w:cs="Tahoma"/>
      <w:sz w:val="16"/>
      <w:szCs w:val="16"/>
    </w:rPr>
  </w:style>
  <w:style w:type="paragraph" w:styleId="6">
    <w:name w:val="Body Text"/>
    <w:uiPriority w:val="0"/>
    <w:pPr>
      <w:widowControl w:val="0"/>
      <w:pBdr>
        <w:top w:val="none" w:color="auto" w:sz="0" w:space="0"/>
        <w:left w:val="none" w:color="auto" w:sz="0" w:space="0"/>
        <w:bottom w:val="none" w:color="auto" w:sz="0" w:space="0"/>
        <w:right w:val="none" w:color="auto" w:sz="0" w:space="0"/>
        <w:between w:val="none" w:color="auto" w:sz="0" w:space="0"/>
      </w:pBdr>
      <w:ind w:left="100"/>
    </w:pPr>
    <w:rPr>
      <w:rFonts w:ascii="Georgia" w:hAnsi="Georgia" w:eastAsia="Arial Unicode MS" w:cs="Arial Unicode MS"/>
      <w:color w:val="000000"/>
      <w:u w:color="000000"/>
      <w:lang w:val="en-US" w:eastAsia="en-US" w:bidi="ar-SA"/>
    </w:rPr>
  </w:style>
  <w:style w:type="paragraph" w:styleId="7">
    <w:name w:val="annotation text"/>
    <w:basedOn w:val="1"/>
    <w:link w:val="22"/>
    <w:unhideWhenUsed/>
    <w:uiPriority w:val="99"/>
    <w:rPr>
      <w:sz w:val="20"/>
      <w:szCs w:val="20"/>
    </w:rPr>
  </w:style>
  <w:style w:type="paragraph" w:styleId="8">
    <w:name w:val="annotation subject"/>
    <w:basedOn w:val="7"/>
    <w:next w:val="7"/>
    <w:link w:val="23"/>
    <w:unhideWhenUsed/>
    <w:uiPriority w:val="99"/>
    <w:rPr>
      <w:b/>
      <w:bCs/>
    </w:rPr>
  </w:style>
  <w:style w:type="character" w:styleId="10">
    <w:name w:val="annotation reference"/>
    <w:basedOn w:val="9"/>
    <w:unhideWhenUsed/>
    <w:uiPriority w:val="99"/>
    <w:rPr>
      <w:sz w:val="16"/>
      <w:szCs w:val="16"/>
    </w:rPr>
  </w:style>
  <w:style w:type="character" w:styleId="11">
    <w:name w:val="Hyperlink"/>
    <w:uiPriority w:val="0"/>
    <w:rPr>
      <w:u w:val="single"/>
    </w:rPr>
  </w:style>
  <w:style w:type="paragraph" w:customStyle="1" w:styleId="13">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14">
    <w:name w:val="Body"/>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Georgia" w:hAnsi="Georgia" w:eastAsia="Arial Unicode MS" w:cs="Arial Unicode MS"/>
      <w:color w:val="000000"/>
      <w:sz w:val="22"/>
      <w:szCs w:val="22"/>
      <w:u w:color="000000"/>
      <w:lang w:val="en-US" w:eastAsia="en-US" w:bidi="ar-SA"/>
    </w:rPr>
  </w:style>
  <w:style w:type="paragraph" w:customStyle="1" w:styleId="15">
    <w:name w:val="Heading"/>
    <w:uiPriority w:val="0"/>
    <w:pPr>
      <w:widowControl w:val="0"/>
      <w:pBdr>
        <w:top w:val="none" w:color="auto" w:sz="0" w:space="0"/>
        <w:left w:val="none" w:color="auto" w:sz="0" w:space="0"/>
        <w:bottom w:val="none" w:color="auto" w:sz="0" w:space="0"/>
        <w:right w:val="none" w:color="auto" w:sz="0" w:space="0"/>
        <w:between w:val="none" w:color="auto" w:sz="0" w:space="0"/>
      </w:pBdr>
      <w:ind w:left="574" w:hanging="474"/>
      <w:outlineLvl w:val="1"/>
    </w:pPr>
    <w:rPr>
      <w:rFonts w:ascii="Times New Roman" w:hAnsi="Times New Roman" w:eastAsia="Times New Roman" w:cs="Times New Roman"/>
      <w:b/>
      <w:bCs/>
      <w:color w:val="000000"/>
      <w:sz w:val="28"/>
      <w:szCs w:val="28"/>
      <w:u w:color="000000"/>
      <w:lang w:val="en-US" w:eastAsia="en-US" w:bidi="ar-SA"/>
    </w:rPr>
  </w:style>
  <w:style w:type="character" w:customStyle="1" w:styleId="16">
    <w:name w:val="None"/>
    <w:uiPriority w:val="0"/>
  </w:style>
  <w:style w:type="character" w:customStyle="1" w:styleId="17">
    <w:name w:val="Hyperlink.0"/>
    <w:basedOn w:val="16"/>
    <w:uiPriority w:val="0"/>
    <w:rPr>
      <w:color w:val="0000FF"/>
      <w:spacing w:val="0"/>
      <w:u w:color="0000FF"/>
    </w:rPr>
  </w:style>
  <w:style w:type="character" w:customStyle="1" w:styleId="18">
    <w:name w:val="Hyperlink.1"/>
    <w:basedOn w:val="16"/>
    <w:uiPriority w:val="0"/>
    <w:rPr>
      <w:color w:val="0000FF"/>
      <w:u w:color="0000FF"/>
    </w:rPr>
  </w:style>
  <w:style w:type="character" w:customStyle="1" w:styleId="19">
    <w:name w:val="Hyperlink.2"/>
    <w:basedOn w:val="16"/>
    <w:uiPriority w:val="0"/>
    <w:rPr>
      <w:color w:val="0000FF"/>
      <w:spacing w:val="0"/>
      <w:u w:color="0000FF"/>
    </w:rPr>
  </w:style>
  <w:style w:type="paragraph" w:customStyle="1" w:styleId="20">
    <w:name w:val="List Paragraph"/>
    <w:qFormat/>
    <w:uiPriority w:val="1"/>
    <w:pPr>
      <w:widowControl w:val="0"/>
      <w:pBdr>
        <w:top w:val="none" w:color="auto" w:sz="0" w:space="0"/>
        <w:left w:val="none" w:color="auto" w:sz="0" w:space="0"/>
        <w:bottom w:val="none" w:color="auto" w:sz="0" w:space="0"/>
        <w:right w:val="none" w:color="auto" w:sz="0" w:space="0"/>
        <w:between w:val="none" w:color="auto" w:sz="0" w:space="0"/>
      </w:pBdr>
      <w:ind w:left="598" w:hanging="254"/>
    </w:pPr>
    <w:rPr>
      <w:rFonts w:ascii="Georgia" w:hAnsi="Georgia" w:eastAsia="Arial Unicode MS" w:cs="Arial Unicode MS"/>
      <w:color w:val="000000"/>
      <w:sz w:val="22"/>
      <w:szCs w:val="22"/>
      <w:u w:color="000000"/>
      <w:lang w:val="en-US" w:eastAsia="en-US" w:bidi="ar-SA"/>
    </w:rPr>
  </w:style>
  <w:style w:type="character" w:customStyle="1" w:styleId="21">
    <w:name w:val="Balloon Text Char"/>
    <w:basedOn w:val="9"/>
    <w:link w:val="5"/>
    <w:semiHidden/>
    <w:uiPriority w:val="99"/>
    <w:rPr>
      <w:rFonts w:ascii="Tahoma" w:hAnsi="Tahoma" w:cs="Tahoma"/>
      <w:sz w:val="16"/>
      <w:szCs w:val="16"/>
    </w:rPr>
  </w:style>
  <w:style w:type="character" w:customStyle="1" w:styleId="22">
    <w:name w:val="Comment Text Char"/>
    <w:basedOn w:val="9"/>
    <w:link w:val="7"/>
    <w:semiHidden/>
    <w:uiPriority w:val="99"/>
  </w:style>
  <w:style w:type="character" w:customStyle="1" w:styleId="23">
    <w:name w:val="Comment Subject Char"/>
    <w:basedOn w:val="22"/>
    <w:link w:val="8"/>
    <w:semiHidden/>
    <w:uiPriority w:val="99"/>
    <w:rPr>
      <w:b/>
      <w:bCs/>
    </w:rPr>
  </w:style>
  <w:style w:type="character" w:customStyle="1" w:styleId="24">
    <w:name w:val="Heading 1 Char"/>
    <w:basedOn w:val="9"/>
    <w:link w:val="2"/>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Mayo Clinic</Company>
  <Pages>18</Pages>
  <Words>3292</Words>
  <Characters>18768</Characters>
  <Lines>156</Lines>
  <Paragraphs>44</Paragraphs>
  <TotalTime>0</TotalTime>
  <ScaleCrop>false</ScaleCrop>
  <LinksUpToDate>false</LinksUpToDate>
  <CharactersWithSpaces>22016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2018-08-18T18:55:00Z</dcterms:created>
  <dc:creator>Lavrov, Igor A., M.D., Ph.D.</dc:creator>
  <cp:lastModifiedBy>max</cp:lastModifiedBy>
  <dcterms:modified xsi:type="dcterms:W3CDTF">2018-08-24T16:52:37Z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